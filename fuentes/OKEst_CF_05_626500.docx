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spacing w:after="120" w:lineRule="auto"/>
        <w:rPr>
          <w:sz w:val="20"/>
          <w:szCs w:val="20"/>
        </w:rPr>
      </w:pPr>
      <w:r w:rsidDel="00000000" w:rsidR="00000000" w:rsidRPr="00000000">
        <w:rPr>
          <w:sz w:val="20"/>
          <w:szCs w:val="20"/>
          <w:rtl w:val="0"/>
        </w:rPr>
        <w:t xml:space="preserve"> </w:t>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after="120" w:line="276" w:lineRule="auto"/>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spacing w:after="120" w:line="276" w:lineRule="auto"/>
              <w:rPr>
                <w:b w:val="0"/>
                <w:sz w:val="20"/>
                <w:szCs w:val="20"/>
              </w:rPr>
            </w:pPr>
            <w:r w:rsidDel="00000000" w:rsidR="00000000" w:rsidRPr="00000000">
              <w:rPr>
                <w:b w:val="0"/>
                <w:sz w:val="20"/>
                <w:szCs w:val="20"/>
                <w:rtl w:val="0"/>
              </w:rPr>
              <w:t xml:space="preserve">Tecnología en  turística</w:t>
            </w:r>
          </w:p>
        </w:tc>
      </w:tr>
    </w:tbl>
    <w:p w:rsidR="00000000" w:rsidDel="00000000" w:rsidP="00000000" w:rsidRDefault="00000000" w:rsidRPr="00000000" w14:paraId="00000005">
      <w:pPr>
        <w:spacing w:after="120" w:lineRule="auto"/>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spacing w:after="120" w:line="276" w:lineRule="auto"/>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7">
            <w:pPr>
              <w:spacing w:after="120" w:line="276" w:lineRule="auto"/>
              <w:jc w:val="both"/>
              <w:rPr>
                <w:sz w:val="20"/>
                <w:szCs w:val="20"/>
                <w:u w:val="single"/>
              </w:rPr>
            </w:pPr>
            <w:r w:rsidDel="00000000" w:rsidR="00000000" w:rsidRPr="00000000">
              <w:rPr>
                <w:sz w:val="20"/>
                <w:szCs w:val="20"/>
                <w:rtl w:val="0"/>
              </w:rPr>
              <w:t xml:space="preserve">260201080. </w:t>
            </w:r>
            <w:r w:rsidDel="00000000" w:rsidR="00000000" w:rsidRPr="00000000">
              <w:rPr>
                <w:b w:val="0"/>
                <w:sz w:val="20"/>
                <w:szCs w:val="20"/>
                <w:rtl w:val="0"/>
              </w:rPr>
              <w:t xml:space="preserve">Transmitir información cultural de acuerdo con las técnicas narrativas de interpretación patrimonial.</w:t>
            </w:r>
            <w:r w:rsidDel="00000000" w:rsidR="00000000" w:rsidRPr="00000000">
              <w:rPr>
                <w:rtl w:val="0"/>
              </w:rPr>
            </w:r>
          </w:p>
        </w:tc>
        <w:tc>
          <w:tcPr>
            <w:vAlign w:val="center"/>
          </w:tcPr>
          <w:p w:rsidR="00000000" w:rsidDel="00000000" w:rsidP="00000000" w:rsidRDefault="00000000" w:rsidRPr="00000000" w14:paraId="00000008">
            <w:pPr>
              <w:spacing w:after="120" w:line="276" w:lineRule="auto"/>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9">
            <w:pPr>
              <w:spacing w:after="120" w:line="276" w:lineRule="auto"/>
              <w:ind w:left="66" w:firstLine="0"/>
              <w:jc w:val="both"/>
              <w:rPr>
                <w:b w:val="0"/>
                <w:sz w:val="20"/>
                <w:szCs w:val="20"/>
              </w:rPr>
            </w:pPr>
            <w:r w:rsidDel="00000000" w:rsidR="00000000" w:rsidRPr="00000000">
              <w:rPr>
                <w:sz w:val="20"/>
                <w:szCs w:val="20"/>
                <w:rtl w:val="0"/>
              </w:rPr>
              <w:t xml:space="preserve">260201080-2.</w:t>
            </w:r>
            <w:r w:rsidDel="00000000" w:rsidR="00000000" w:rsidRPr="00000000">
              <w:rPr>
                <w:b w:val="0"/>
                <w:sz w:val="20"/>
                <w:szCs w:val="20"/>
                <w:rtl w:val="0"/>
              </w:rPr>
              <w:t xml:space="preserve"> Describir características del destino de acuerdo con las técnicas, potencial turístico y los componentes del patrimonio cultural y natural.</w:t>
            </w:r>
          </w:p>
        </w:tc>
      </w:tr>
    </w:tbl>
    <w:p w:rsidR="00000000" w:rsidDel="00000000" w:rsidP="00000000" w:rsidRDefault="00000000" w:rsidRPr="00000000" w14:paraId="0000000A">
      <w:pPr>
        <w:spacing w:after="120" w:lineRule="auto"/>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B">
            <w:pPr>
              <w:spacing w:after="120" w:line="276" w:lineRule="auto"/>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C">
            <w:pPr>
              <w:spacing w:after="120" w:line="276" w:lineRule="auto"/>
              <w:rPr>
                <w:b w:val="0"/>
                <w:sz w:val="20"/>
                <w:szCs w:val="20"/>
              </w:rPr>
            </w:pPr>
            <w:r w:rsidDel="00000000" w:rsidR="00000000" w:rsidRPr="00000000">
              <w:rPr>
                <w:b w:val="0"/>
                <w:sz w:val="20"/>
                <w:szCs w:val="20"/>
                <w:rtl w:val="0"/>
              </w:rPr>
              <w:t xml:space="preserve">06</w:t>
            </w:r>
          </w:p>
        </w:tc>
      </w:tr>
      <w:tr>
        <w:trPr>
          <w:cantSplit w:val="0"/>
          <w:trHeight w:val="340" w:hRule="atLeast"/>
          <w:tblHeader w:val="0"/>
        </w:trPr>
        <w:tc>
          <w:tcPr>
            <w:vAlign w:val="center"/>
          </w:tcPr>
          <w:p w:rsidR="00000000" w:rsidDel="00000000" w:rsidP="00000000" w:rsidRDefault="00000000" w:rsidRPr="00000000" w14:paraId="0000000D">
            <w:pPr>
              <w:spacing w:after="120" w:line="276" w:lineRule="auto"/>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0E">
            <w:pPr>
              <w:spacing w:after="120" w:line="276" w:lineRule="auto"/>
              <w:rPr>
                <w:b w:val="0"/>
                <w:sz w:val="20"/>
                <w:szCs w:val="20"/>
              </w:rPr>
            </w:pPr>
            <w:r w:rsidDel="00000000" w:rsidR="00000000" w:rsidRPr="00000000">
              <w:rPr>
                <w:b w:val="0"/>
                <w:sz w:val="20"/>
                <w:szCs w:val="20"/>
                <w:rtl w:val="0"/>
              </w:rPr>
              <w:t xml:space="preserve">Caracterización del destino </w:t>
            </w:r>
          </w:p>
        </w:tc>
      </w:tr>
      <w:tr>
        <w:trPr>
          <w:cantSplit w:val="0"/>
          <w:trHeight w:val="340" w:hRule="atLeast"/>
          <w:tblHeader w:val="0"/>
        </w:trPr>
        <w:tc>
          <w:tcPr>
            <w:vAlign w:val="center"/>
          </w:tcPr>
          <w:p w:rsidR="00000000" w:rsidDel="00000000" w:rsidP="00000000" w:rsidRDefault="00000000" w:rsidRPr="00000000" w14:paraId="0000000F">
            <w:pPr>
              <w:spacing w:after="120" w:line="276" w:lineRule="auto"/>
              <w:jc w:val="both"/>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0">
            <w:pPr>
              <w:spacing w:after="120" w:line="276" w:lineRule="auto"/>
              <w:jc w:val="both"/>
              <w:rPr>
                <w:b w:val="0"/>
                <w:color w:val="e36c09"/>
                <w:sz w:val="20"/>
                <w:szCs w:val="20"/>
              </w:rPr>
            </w:pPr>
            <w:r w:rsidDel="00000000" w:rsidR="00000000" w:rsidRPr="00000000">
              <w:rPr>
                <w:b w:val="0"/>
                <w:sz w:val="20"/>
                <w:szCs w:val="20"/>
                <w:rtl w:val="0"/>
              </w:rPr>
              <w:t xml:space="preserve">Con el estudio de este componente, el aprendiz estará en capacidad de aplicar saberes y habilidades relacionados con la caracterización del destino, para la guianza turística. También, Afianzará su capacidad para describir, interpretar, narrar situaciones e historias que, en el marco del servicio guiado, ayudarán a que el cliente experimente y viva lo que se cuenta,  satisfaciendo su expectativa e interés.</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1">
            <w:pPr>
              <w:spacing w:after="120" w:line="276" w:lineRule="auto"/>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2">
            <w:pPr>
              <w:spacing w:after="120" w:line="276" w:lineRule="auto"/>
              <w:rPr>
                <w:b w:val="0"/>
                <w:sz w:val="20"/>
                <w:szCs w:val="20"/>
              </w:rPr>
            </w:pPr>
            <w:r w:rsidDel="00000000" w:rsidR="00000000" w:rsidRPr="00000000">
              <w:rPr>
                <w:b w:val="0"/>
                <w:sz w:val="20"/>
                <w:szCs w:val="20"/>
                <w:rtl w:val="0"/>
              </w:rPr>
              <w:t xml:space="preserve">Argumento, descripción, destino, patrimonio, sostenibilidad.</w:t>
            </w:r>
          </w:p>
        </w:tc>
      </w:tr>
    </w:tbl>
    <w:p w:rsidR="00000000" w:rsidDel="00000000" w:rsidP="00000000" w:rsidRDefault="00000000" w:rsidRPr="00000000" w14:paraId="00000013">
      <w:pPr>
        <w:spacing w:after="120" w:lineRule="auto"/>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4">
            <w:pPr>
              <w:spacing w:after="120" w:line="276" w:lineRule="auto"/>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5">
            <w:pPr>
              <w:spacing w:after="120" w:line="276" w:lineRule="auto"/>
              <w:rPr>
                <w:b w:val="0"/>
                <w:sz w:val="20"/>
                <w:szCs w:val="20"/>
              </w:rPr>
            </w:pPr>
            <w:r w:rsidDel="00000000" w:rsidR="00000000" w:rsidRPr="00000000">
              <w:rPr>
                <w:b w:val="0"/>
                <w:sz w:val="20"/>
                <w:szCs w:val="20"/>
                <w:rtl w:val="0"/>
              </w:rPr>
              <w:t xml:space="preserve">6 - VENTAS Y SERVICIOS</w:t>
            </w:r>
          </w:p>
        </w:tc>
      </w:tr>
      <w:tr>
        <w:trPr>
          <w:cantSplit w:val="0"/>
          <w:trHeight w:val="465" w:hRule="atLeast"/>
          <w:tblHeader w:val="0"/>
        </w:trPr>
        <w:tc>
          <w:tcPr>
            <w:vAlign w:val="center"/>
          </w:tcPr>
          <w:p w:rsidR="00000000" w:rsidDel="00000000" w:rsidP="00000000" w:rsidRDefault="00000000" w:rsidRPr="00000000" w14:paraId="00000016">
            <w:pPr>
              <w:spacing w:after="120" w:line="276" w:lineRule="auto"/>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7">
            <w:pPr>
              <w:spacing w:after="120" w:line="276" w:lineRule="auto"/>
              <w:rPr>
                <w:b w:val="0"/>
                <w:sz w:val="20"/>
                <w:szCs w:val="20"/>
              </w:rPr>
            </w:pPr>
            <w:r w:rsidDel="00000000" w:rsidR="00000000" w:rsidRPr="00000000">
              <w:rPr>
                <w:b w:val="0"/>
                <w:sz w:val="20"/>
                <w:szCs w:val="20"/>
                <w:rtl w:val="0"/>
              </w:rPr>
              <w:t xml:space="preserve">Español</w:t>
            </w:r>
          </w:p>
        </w:tc>
      </w:tr>
    </w:tbl>
    <w:p w:rsidR="00000000" w:rsidDel="00000000" w:rsidP="00000000" w:rsidRDefault="00000000" w:rsidRPr="00000000" w14:paraId="00000018">
      <w:pPr>
        <w:spacing w:after="120" w:lineRule="auto"/>
        <w:rPr>
          <w:sz w:val="20"/>
          <w:szCs w:val="20"/>
        </w:rPr>
      </w:pPr>
      <w:r w:rsidDel="00000000" w:rsidR="00000000" w:rsidRPr="00000000">
        <w:rPr>
          <w:rtl w:val="0"/>
        </w:rPr>
      </w:r>
    </w:p>
    <w:p w:rsidR="00000000" w:rsidDel="00000000" w:rsidP="00000000" w:rsidRDefault="00000000" w:rsidRPr="00000000" w14:paraId="00000019">
      <w:pPr>
        <w:spacing w:after="120" w:lineRule="auto"/>
        <w:rPr>
          <w:sz w:val="20"/>
          <w:szCs w:val="20"/>
        </w:rPr>
      </w:pPr>
      <w:r w:rsidDel="00000000" w:rsidR="00000000" w:rsidRPr="00000000">
        <w:rPr>
          <w:rtl w:val="0"/>
        </w:rPr>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TABLA DE CONTENIDOS</w:t>
      </w:r>
    </w:p>
    <w:p w:rsidR="00000000" w:rsidDel="00000000" w:rsidP="00000000" w:rsidRDefault="00000000" w:rsidRPr="00000000" w14:paraId="0000001B">
      <w:pPr>
        <w:spacing w:after="120" w:lineRule="auto"/>
        <w:rPr>
          <w:b w:val="1"/>
          <w:sz w:val="20"/>
          <w:szCs w:val="20"/>
        </w:rPr>
      </w:pPr>
      <w:r w:rsidDel="00000000" w:rsidR="00000000" w:rsidRPr="00000000">
        <w:rPr>
          <w:rtl w:val="0"/>
        </w:rPr>
      </w:r>
    </w:p>
    <w:p w:rsidR="00000000" w:rsidDel="00000000" w:rsidP="00000000" w:rsidRDefault="00000000" w:rsidRPr="00000000" w14:paraId="0000001C">
      <w:pPr>
        <w:spacing w:after="120" w:lineRule="auto"/>
        <w:ind w:left="284" w:firstLine="0"/>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1D">
      <w:pPr>
        <w:spacing w:after="120" w:lineRule="auto"/>
        <w:ind w:left="284" w:firstLine="0"/>
        <w:rPr>
          <w:b w:val="1"/>
          <w:sz w:val="20"/>
          <w:szCs w:val="20"/>
        </w:rPr>
      </w:pPr>
      <w:r w:rsidDel="00000000" w:rsidR="00000000" w:rsidRPr="00000000">
        <w:rPr>
          <w:b w:val="1"/>
          <w:sz w:val="20"/>
          <w:szCs w:val="20"/>
          <w:rtl w:val="0"/>
        </w:rPr>
        <w:t xml:space="preserve">1.  Descripción del destino</w:t>
      </w:r>
    </w:p>
    <w:p w:rsidR="00000000" w:rsidDel="00000000" w:rsidP="00000000" w:rsidRDefault="00000000" w:rsidRPr="00000000" w14:paraId="0000001E">
      <w:pPr>
        <w:spacing w:after="120" w:lineRule="auto"/>
        <w:ind w:left="284" w:firstLine="0"/>
        <w:rPr>
          <w:sz w:val="20"/>
          <w:szCs w:val="20"/>
        </w:rPr>
      </w:pPr>
      <w:r w:rsidDel="00000000" w:rsidR="00000000" w:rsidRPr="00000000">
        <w:rPr>
          <w:sz w:val="20"/>
          <w:szCs w:val="20"/>
          <w:rtl w:val="0"/>
        </w:rPr>
        <w:t xml:space="preserve">     </w:t>
      </w:r>
      <w:r w:rsidDel="00000000" w:rsidR="00000000" w:rsidRPr="00000000">
        <w:rPr>
          <w:color w:val="000000"/>
          <w:sz w:val="20"/>
          <w:szCs w:val="20"/>
          <w:rtl w:val="0"/>
        </w:rPr>
        <w:t xml:space="preserve">1.1</w:t>
      </w:r>
      <w:r w:rsidDel="00000000" w:rsidR="00000000" w:rsidRPr="00000000">
        <w:rPr>
          <w:sz w:val="20"/>
          <w:szCs w:val="20"/>
          <w:rtl w:val="0"/>
        </w:rPr>
        <w:t xml:space="preserve"> Destino turístico: concepto y elementos   </w:t>
      </w:r>
    </w:p>
    <w:p w:rsidR="00000000" w:rsidDel="00000000" w:rsidP="00000000" w:rsidRDefault="00000000" w:rsidRPr="00000000" w14:paraId="0000001F">
      <w:pPr>
        <w:spacing w:after="120" w:lineRule="auto"/>
        <w:rPr>
          <w:sz w:val="20"/>
          <w:szCs w:val="20"/>
        </w:rPr>
      </w:pPr>
      <w:r w:rsidDel="00000000" w:rsidR="00000000" w:rsidRPr="00000000">
        <w:rPr>
          <w:sz w:val="20"/>
          <w:szCs w:val="20"/>
          <w:rtl w:val="0"/>
        </w:rPr>
        <w:t xml:space="preserve">          1.2 Sistema turístico                                                                         </w:t>
      </w:r>
    </w:p>
    <w:p w:rsidR="00000000" w:rsidDel="00000000" w:rsidP="00000000" w:rsidRDefault="00000000" w:rsidRPr="00000000" w14:paraId="00000020">
      <w:pPr>
        <w:spacing w:after="120" w:lineRule="auto"/>
        <w:rPr>
          <w:sz w:val="20"/>
          <w:szCs w:val="20"/>
        </w:rPr>
      </w:pPr>
      <w:r w:rsidDel="00000000" w:rsidR="00000000" w:rsidRPr="00000000">
        <w:rPr>
          <w:sz w:val="20"/>
          <w:szCs w:val="20"/>
          <w:rtl w:val="0"/>
        </w:rPr>
        <w:t xml:space="preserve">          1.3 Potencial turístico</w:t>
      </w:r>
    </w:p>
    <w:p w:rsidR="00000000" w:rsidDel="00000000" w:rsidP="00000000" w:rsidRDefault="00000000" w:rsidRPr="00000000" w14:paraId="00000021">
      <w:pPr>
        <w:spacing w:after="120" w:lineRule="auto"/>
        <w:rPr>
          <w:sz w:val="20"/>
          <w:szCs w:val="20"/>
        </w:rPr>
      </w:pPr>
      <w:r w:rsidDel="00000000" w:rsidR="00000000" w:rsidRPr="00000000">
        <w:rPr>
          <w:rtl w:val="0"/>
        </w:rPr>
      </w:r>
    </w:p>
    <w:p w:rsidR="00000000" w:rsidDel="00000000" w:rsidP="00000000" w:rsidRDefault="00000000" w:rsidRPr="00000000" w14:paraId="00000022">
      <w:pPr>
        <w:spacing w:after="120" w:lineRule="auto"/>
        <w:ind w:left="284" w:firstLine="0"/>
        <w:rPr>
          <w:b w:val="1"/>
          <w:sz w:val="20"/>
          <w:szCs w:val="20"/>
        </w:rPr>
      </w:pPr>
      <w:r w:rsidDel="00000000" w:rsidR="00000000" w:rsidRPr="00000000">
        <w:rPr>
          <w:b w:val="1"/>
          <w:sz w:val="20"/>
          <w:szCs w:val="20"/>
          <w:rtl w:val="0"/>
        </w:rPr>
        <w:t xml:space="preserve">2.  Sostenibilidad</w:t>
      </w:r>
    </w:p>
    <w:p w:rsidR="00000000" w:rsidDel="00000000" w:rsidP="00000000" w:rsidRDefault="00000000" w:rsidRPr="00000000" w14:paraId="00000023">
      <w:pPr>
        <w:spacing w:after="120" w:lineRule="auto"/>
        <w:ind w:left="284" w:firstLine="0"/>
        <w:rPr>
          <w:sz w:val="20"/>
          <w:szCs w:val="20"/>
        </w:rPr>
      </w:pPr>
      <w:r w:rsidDel="00000000" w:rsidR="00000000" w:rsidRPr="00000000">
        <w:rPr>
          <w:sz w:val="20"/>
          <w:szCs w:val="20"/>
          <w:rtl w:val="0"/>
        </w:rPr>
        <w:t xml:space="preserve">     2.1 Impactos del turismo</w:t>
      </w:r>
    </w:p>
    <w:p w:rsidR="00000000" w:rsidDel="00000000" w:rsidP="00000000" w:rsidRDefault="00000000" w:rsidRPr="00000000" w14:paraId="00000024">
      <w:pPr>
        <w:spacing w:after="120" w:lineRule="auto"/>
        <w:ind w:left="284" w:firstLine="0"/>
        <w:rPr>
          <w:sz w:val="20"/>
          <w:szCs w:val="20"/>
        </w:rPr>
      </w:pPr>
      <w:r w:rsidDel="00000000" w:rsidR="00000000" w:rsidRPr="00000000">
        <w:rPr>
          <w:sz w:val="20"/>
          <w:szCs w:val="20"/>
          <w:rtl w:val="0"/>
        </w:rPr>
        <w:t xml:space="preserve">     2.2 Normativa turística </w:t>
      </w:r>
    </w:p>
    <w:p w:rsidR="00000000" w:rsidDel="00000000" w:rsidP="00000000" w:rsidRDefault="00000000" w:rsidRPr="00000000" w14:paraId="00000025">
      <w:pPr>
        <w:spacing w:after="120" w:lineRule="auto"/>
        <w:ind w:left="284" w:firstLine="0"/>
        <w:rPr>
          <w:b w:val="1"/>
          <w:sz w:val="20"/>
          <w:szCs w:val="20"/>
        </w:rPr>
      </w:pPr>
      <w:r w:rsidDel="00000000" w:rsidR="00000000" w:rsidRPr="00000000">
        <w:rPr>
          <w:b w:val="1"/>
          <w:sz w:val="20"/>
          <w:szCs w:val="20"/>
          <w:rtl w:val="0"/>
        </w:rPr>
        <w:t xml:space="preserve">3.  Interpretación del patrimonio</w:t>
      </w:r>
    </w:p>
    <w:p w:rsidR="00000000" w:rsidDel="00000000" w:rsidP="00000000" w:rsidRDefault="00000000" w:rsidRPr="00000000" w14:paraId="00000026">
      <w:pPr>
        <w:spacing w:after="120" w:lineRule="auto"/>
        <w:ind w:left="284" w:firstLine="0"/>
        <w:rPr>
          <w:sz w:val="20"/>
          <w:szCs w:val="20"/>
        </w:rPr>
      </w:pPr>
      <w:r w:rsidDel="00000000" w:rsidR="00000000" w:rsidRPr="00000000">
        <w:rPr>
          <w:sz w:val="20"/>
          <w:szCs w:val="20"/>
          <w:rtl w:val="0"/>
        </w:rPr>
        <w:t xml:space="preserve">     3.1 Enfoque y principios</w:t>
      </w:r>
    </w:p>
    <w:p w:rsidR="00000000" w:rsidDel="00000000" w:rsidP="00000000" w:rsidRDefault="00000000" w:rsidRPr="00000000" w14:paraId="00000027">
      <w:pPr>
        <w:spacing w:after="120" w:lineRule="auto"/>
        <w:ind w:left="284" w:firstLine="0"/>
        <w:rPr>
          <w:sz w:val="20"/>
          <w:szCs w:val="20"/>
        </w:rPr>
      </w:pPr>
      <w:r w:rsidDel="00000000" w:rsidR="00000000" w:rsidRPr="00000000">
        <w:rPr>
          <w:sz w:val="20"/>
          <w:szCs w:val="20"/>
          <w:rtl w:val="0"/>
        </w:rPr>
        <w:t xml:space="preserve">     3.2 Etapas del proceso interpretativo</w:t>
      </w:r>
    </w:p>
    <w:p w:rsidR="00000000" w:rsidDel="00000000" w:rsidP="00000000" w:rsidRDefault="00000000" w:rsidRPr="00000000" w14:paraId="00000028">
      <w:pPr>
        <w:spacing w:after="120" w:lineRule="auto"/>
        <w:ind w:left="284" w:firstLine="0"/>
        <w:rPr>
          <w:b w:val="1"/>
          <w:sz w:val="20"/>
          <w:szCs w:val="20"/>
        </w:rPr>
      </w:pPr>
      <w:r w:rsidDel="00000000" w:rsidR="00000000" w:rsidRPr="00000000">
        <w:rPr>
          <w:b w:val="1"/>
          <w:sz w:val="20"/>
          <w:szCs w:val="20"/>
          <w:rtl w:val="0"/>
        </w:rPr>
        <w:t xml:space="preserve">4.  Técnicas de descripción</w:t>
      </w:r>
    </w:p>
    <w:p w:rsidR="00000000" w:rsidDel="00000000" w:rsidP="00000000" w:rsidRDefault="00000000" w:rsidRPr="00000000" w14:paraId="00000029">
      <w:pPr>
        <w:spacing w:after="120" w:lineRule="auto"/>
        <w:ind w:left="284" w:firstLine="0"/>
        <w:rPr>
          <w:sz w:val="20"/>
          <w:szCs w:val="20"/>
        </w:rPr>
      </w:pPr>
      <w:r w:rsidDel="00000000" w:rsidR="00000000" w:rsidRPr="00000000">
        <w:rPr>
          <w:sz w:val="20"/>
          <w:szCs w:val="20"/>
          <w:rtl w:val="0"/>
        </w:rPr>
        <w:t xml:space="preserve">      4.1 Descripción de fenómenos, lugares, personas y objetos </w:t>
      </w:r>
    </w:p>
    <w:p w:rsidR="00000000" w:rsidDel="00000000" w:rsidP="00000000" w:rsidRDefault="00000000" w:rsidRPr="00000000" w14:paraId="0000002A">
      <w:pPr>
        <w:spacing w:after="120" w:lineRule="auto"/>
        <w:ind w:left="284" w:firstLine="0"/>
        <w:rPr>
          <w:sz w:val="20"/>
          <w:szCs w:val="20"/>
        </w:rPr>
      </w:pPr>
      <w:r w:rsidDel="00000000" w:rsidR="00000000" w:rsidRPr="00000000">
        <w:rPr>
          <w:sz w:val="20"/>
          <w:szCs w:val="20"/>
          <w:rtl w:val="0"/>
        </w:rPr>
        <w:t xml:space="preserve">      4.2 Técnica de aprendizaje por fragmentación</w:t>
      </w:r>
    </w:p>
    <w:p w:rsidR="00000000" w:rsidDel="00000000" w:rsidP="00000000" w:rsidRDefault="00000000" w:rsidRPr="00000000" w14:paraId="0000002B">
      <w:pPr>
        <w:spacing w:after="120" w:lineRule="auto"/>
        <w:ind w:left="284" w:firstLine="0"/>
        <w:rPr>
          <w:b w:val="1"/>
          <w:sz w:val="20"/>
          <w:szCs w:val="20"/>
        </w:rPr>
      </w:pPr>
      <w:r w:rsidDel="00000000" w:rsidR="00000000" w:rsidRPr="00000000">
        <w:rPr>
          <w:b w:val="1"/>
          <w:sz w:val="20"/>
          <w:szCs w:val="20"/>
          <w:rtl w:val="0"/>
        </w:rPr>
        <w:t xml:space="preserve">5.  La temática: el hilo argumental</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rtl w:val="0"/>
        </w:rPr>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pacing w:after="120" w:lineRule="auto"/>
        <w:ind w:left="284" w:hanging="284"/>
        <w:jc w:val="both"/>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2F">
      <w:pPr>
        <w:spacing w:after="120" w:lineRule="auto"/>
        <w:rPr>
          <w:b w:val="1"/>
          <w:sz w:val="20"/>
          <w:szCs w:val="20"/>
        </w:rPr>
      </w:pPr>
      <w:r w:rsidDel="00000000" w:rsidR="00000000" w:rsidRPr="00000000">
        <w:rPr>
          <w:rtl w:val="0"/>
        </w:rPr>
      </w:r>
    </w:p>
    <w:p w:rsidR="00000000" w:rsidDel="00000000" w:rsidP="00000000" w:rsidRDefault="00000000" w:rsidRPr="00000000" w14:paraId="00000030">
      <w:pPr>
        <w:spacing w:after="120" w:lineRule="auto"/>
        <w:jc w:val="both"/>
        <w:rPr>
          <w:sz w:val="20"/>
          <w:szCs w:val="20"/>
        </w:rPr>
      </w:pPr>
      <w:r w:rsidDel="00000000" w:rsidR="00000000" w:rsidRPr="00000000">
        <w:rPr>
          <w:sz w:val="20"/>
          <w:szCs w:val="20"/>
          <w:rtl w:val="0"/>
        </w:rPr>
        <w:t xml:space="preserve">Usted se encuentra en el componente 06, </w:t>
      </w:r>
      <w:r w:rsidDel="00000000" w:rsidR="00000000" w:rsidRPr="00000000">
        <w:rPr>
          <w:i w:val="1"/>
          <w:sz w:val="20"/>
          <w:szCs w:val="20"/>
          <w:rtl w:val="0"/>
        </w:rPr>
        <w:t xml:space="preserve">Caracterización del destino</w:t>
      </w:r>
      <w:r w:rsidDel="00000000" w:rsidR="00000000" w:rsidRPr="00000000">
        <w:rPr>
          <w:sz w:val="20"/>
          <w:szCs w:val="20"/>
          <w:rtl w:val="0"/>
        </w:rPr>
        <w:t xml:space="preserve">. Le damos la bienvenida a esta experiencia de aprendizaje. Para comenzar, explore el recurso que hay preparado para usted. ¡Adelan</w:t>
      </w:r>
      <w:commentRangeStart w:id="0"/>
      <w:r w:rsidDel="00000000" w:rsidR="00000000" w:rsidRPr="00000000">
        <w:rPr>
          <w:sz w:val="20"/>
          <w:szCs w:val="20"/>
          <w:rtl w:val="0"/>
        </w:rPr>
        <w:t xml:space="preserve">te!</w:t>
      </w:r>
    </w:p>
    <w:p w:rsidR="00000000" w:rsidDel="00000000" w:rsidP="00000000" w:rsidRDefault="00000000" w:rsidRPr="00000000" w14:paraId="00000031">
      <w:pPr>
        <w:spacing w:after="120" w:lineRule="auto"/>
        <w:jc w:val="both"/>
        <w:rPr>
          <w:sz w:val="20"/>
          <w:szCs w:val="2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120" w:lineRule="auto"/>
        <w:jc w:val="center"/>
        <w:rPr>
          <w:sz w:val="20"/>
          <w:szCs w:val="20"/>
        </w:rPr>
      </w:pPr>
      <w:r w:rsidDel="00000000" w:rsidR="00000000" w:rsidRPr="00000000">
        <w:rPr>
          <w:sz w:val="20"/>
          <w:szCs w:val="20"/>
        </w:rPr>
        <mc:AlternateContent>
          <mc:Choice Requires="wpg">
            <w:drawing>
              <wp:inline distB="0" distT="0" distL="0" distR="0">
                <wp:extent cx="5047920" cy="460911"/>
                <wp:effectExtent b="0" l="0" r="0" t="0"/>
                <wp:docPr id="10" name=""/>
                <a:graphic>
                  <a:graphicData uri="http://schemas.microsoft.com/office/word/2010/wordprocessingShape">
                    <wps:wsp>
                      <wps:cNvSpPr/>
                      <wps:cNvPr id="11" name="Shape 11"/>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CF05_0_Video_Introduccion</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0911"/>
                <wp:effectExtent b="0" l="0" r="0" t="0"/>
                <wp:docPr id="10"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5047920" cy="460911"/>
                        </a:xfrm>
                        <a:prstGeom prst="rect"/>
                        <a:ln/>
                      </pic:spPr>
                    </pic:pic>
                  </a:graphicData>
                </a:graphic>
              </wp:inline>
            </w:drawing>
          </mc:Fallback>
        </mc:AlternateConten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rtl w:val="0"/>
        </w:rPr>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DESARROLLO DE CONTENIDOS</w:t>
      </w:r>
    </w:p>
    <w:p w:rsidR="00000000" w:rsidDel="00000000" w:rsidP="00000000" w:rsidRDefault="00000000" w:rsidRPr="00000000" w14:paraId="00000036">
      <w:pPr>
        <w:spacing w:after="120" w:lineRule="auto"/>
        <w:rPr>
          <w:b w:val="1"/>
          <w:sz w:val="20"/>
          <w:szCs w:val="2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b w:val="1"/>
          <w:sz w:val="20"/>
          <w:szCs w:val="20"/>
          <w:rtl w:val="0"/>
        </w:rPr>
        <w:t xml:space="preserve">1. Descripción del destino</w:t>
      </w:r>
      <w:del w:author="" w:id="0" w:date="2022-08-23T11:07:53Z">
        <w:r w:rsidDel="00000000" w:rsidR="00000000" w:rsidRPr="00000000">
          <w:drawing>
            <wp:anchor allowOverlap="1" behindDoc="0" distB="0" distT="0" distL="114300" distR="114300" hidden="0" layoutInCell="1" locked="0" relativeHeight="0" simplePos="0">
              <wp:simplePos x="0" y="0"/>
              <wp:positionH relativeFrom="column">
                <wp:posOffset>-78453</wp:posOffset>
              </wp:positionH>
              <wp:positionV relativeFrom="paragraph">
                <wp:posOffset>232491</wp:posOffset>
              </wp:positionV>
              <wp:extent cx="1896745" cy="1327785"/>
              <wp:effectExtent b="0" l="0" r="0" t="0"/>
              <wp:wrapSquare wrapText="bothSides" distB="0" distT="0" distL="114300" distR="114300"/>
              <wp:docPr descr="Paseos familiares de vacaciones, relajándose en la cima de la montaña, con vistas al hermoso paisaje montañoso de verano. Rim del Norte. Parque Nacional del Gran Cañón, Arizona, Estados Unidos." id="60" name="image44.jpg"/>
              <a:graphic>
                <a:graphicData uri="http://schemas.openxmlformats.org/drawingml/2006/picture">
                  <pic:pic>
                    <pic:nvPicPr>
                      <pic:cNvPr descr="Paseos familiares de vacaciones, relajándose en la cima de la montaña, con vistas al hermoso paisaje montañoso de verano. Rim del Norte. Parque Nacional del Gran Cañón, Arizona, Estados Unidos." id="0" name="image44.jpg"/>
                      <pic:cNvPicPr preferRelativeResize="0"/>
                    </pic:nvPicPr>
                    <pic:blipFill>
                      <a:blip r:embed="rId8"/>
                      <a:srcRect b="0" l="0" r="0" t="0"/>
                      <a:stretch>
                        <a:fillRect/>
                      </a:stretch>
                    </pic:blipFill>
                    <pic:spPr>
                      <a:xfrm>
                        <a:off x="0" y="0"/>
                        <a:ext cx="1896745" cy="1327785"/>
                      </a:xfrm>
                      <a:prstGeom prst="rect"/>
                      <a:ln/>
                    </pic:spPr>
                  </pic:pic>
                </a:graphicData>
              </a:graphic>
            </wp:anchor>
          </w:drawing>
        </w:r>
      </w:del>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ins w:author="" w:id="1" w:date="2022-08-23T11:07:53Z">
        <w:r w:rsidDel="00000000" w:rsidR="00000000" w:rsidRPr="00000000">
          <w:drawing>
            <wp:anchor allowOverlap="1" behindDoc="0" distB="0" distT="0" distL="114300" distR="114300" hidden="0" layoutInCell="1" locked="0" relativeHeight="0" simplePos="0">
              <wp:simplePos x="0" y="0"/>
              <wp:positionH relativeFrom="column">
                <wp:posOffset>2028825</wp:posOffset>
              </wp:positionH>
              <wp:positionV relativeFrom="paragraph">
                <wp:posOffset>221932</wp:posOffset>
              </wp:positionV>
              <wp:extent cx="1896745" cy="1327785"/>
              <wp:effectExtent b="0" l="0" r="0" t="0"/>
              <wp:wrapSquare wrapText="bothSides" distB="0" distT="0" distL="114300" distR="114300"/>
              <wp:docPr descr="Paseos familiares de vacaciones, relajándose en la cima de la montaña, con vistas al hermoso paisaje montañoso de verano. Rim del Norte. Parque Nacional del Gran Cañón, Arizona, Estados Unidos." id="62" name="image44.jpg"/>
              <a:graphic>
                <a:graphicData uri="http://schemas.openxmlformats.org/drawingml/2006/picture">
                  <pic:pic>
                    <pic:nvPicPr>
                      <pic:cNvPr descr="Paseos familiares de vacaciones, relajándose en la cima de la montaña, con vistas al hermoso paisaje montañoso de verano. Rim del Norte. Parque Nacional del Gran Cañón, Arizona, Estados Unidos." id="0" name="image44.jpg"/>
                      <pic:cNvPicPr preferRelativeResize="0"/>
                    </pic:nvPicPr>
                    <pic:blipFill>
                      <a:blip r:embed="rId8"/>
                      <a:srcRect b="0" l="0" r="0" t="0"/>
                      <a:stretch>
                        <a:fillRect/>
                      </a:stretch>
                    </pic:blipFill>
                    <pic:spPr>
                      <a:xfrm>
                        <a:off x="0" y="0"/>
                        <a:ext cx="1896745" cy="1327785"/>
                      </a:xfrm>
                      <a:prstGeom prst="rect"/>
                      <a:ln/>
                    </pic:spPr>
                  </pic:pic>
                </a:graphicData>
              </a:graphic>
            </wp:anchor>
          </w:drawing>
        </w:r>
      </w:ins>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Un destino turístico, es una parte del territorio, que cuenta con una cantidad de atractivos turísticos de gran belleza, que generan interés de ser visitados por turistas de diferentes lugares y por razones diversas, como: recreación, uso del tiempo libre, desarrollo de actividades físicas, culturales o sociales, que satisfagan las necesidades de los turistas.</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120" w:lineRule="auto"/>
        <w:jc w:val="both"/>
        <w:rPr>
          <w:sz w:val="20"/>
          <w:szCs w:val="20"/>
        </w:rPr>
      </w:pPr>
      <w:commentRangeStart w:id="1"/>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120" w:lineRule="auto"/>
        <w:jc w:val="both"/>
        <w:rPr>
          <w:sz w:val="20"/>
          <w:szCs w:val="20"/>
        </w:rPr>
      </w:pPr>
      <w:commentRangeEnd w:id="1"/>
      <w:r w:rsidDel="00000000" w:rsidR="00000000" w:rsidRPr="00000000">
        <w:commentReference w:id="1"/>
      </w:r>
      <w:r w:rsidDel="00000000" w:rsidR="00000000" w:rsidRPr="00000000">
        <w:rPr>
          <w:sz w:val="20"/>
          <w:szCs w:val="20"/>
          <w:rtl w:val="0"/>
        </w:rPr>
        <w:t xml:space="preserve">El destino turístico, no está determinado únicamente por el estado de sus atractivos, sino por sus valores asociados, tales como:</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0"/>
          <w:smallCaps w:val="0"/>
          <w:strike w:val="0"/>
          <w:color w:val="000000"/>
          <w:sz w:val="20"/>
          <w:szCs w:val="20"/>
          <w:u w:val="none"/>
          <w:shd w:fill="auto" w:val="clear"/>
          <w:vertAlign w:val="baseline"/>
        </w:rPr>
      </w:pPr>
      <w:commentRangeStart w:id="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talento humano.</w:t>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empresas prestadoras de servicios turísticos.</w:t>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hoteles, restaurantes, bares, museos, entre otros.</w:t>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servicios de soporte a la actividad turística.</w:t>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Servicios públicos, infraestructura, accesibilidad</w:t>
      </w:r>
      <w:commentRangeEnd w:id="2"/>
      <w:r w:rsidDel="00000000" w:rsidR="00000000" w:rsidRPr="00000000">
        <w:commentReference w:id="2"/>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120" w:lineRule="auto"/>
        <w:jc w:val="center"/>
        <w:rPr>
          <w:sz w:val="20"/>
          <w:szCs w:val="20"/>
        </w:rPr>
      </w:pPr>
      <w:commentRangeStart w:id="3"/>
      <w:r w:rsidDel="00000000" w:rsidR="00000000" w:rsidRPr="00000000">
        <w:rPr>
          <w:sz w:val="20"/>
          <w:szCs w:val="20"/>
        </w:rPr>
        <mc:AlternateContent>
          <mc:Choice Requires="wpg">
            <w:drawing>
              <wp:inline distB="0" distT="0" distL="0" distR="0">
                <wp:extent cx="1428750" cy="571500"/>
                <wp:effectExtent b="0" l="0" r="0" t="0"/>
                <wp:docPr id="8" name=""/>
                <a:graphic>
                  <a:graphicData uri="http://schemas.microsoft.com/office/word/2010/wordprocessingShape">
                    <wps:wsp>
                      <wps:cNvSpPr/>
                      <wps:cNvPr id="9" name="Shape 9"/>
                      <wps:spPr>
                        <a:xfrm>
                          <a:off x="4645913" y="3508538"/>
                          <a:ext cx="1400175" cy="542925"/>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¡Importante!</w:t>
                            </w:r>
                          </w:p>
                        </w:txbxContent>
                      </wps:txbx>
                      <wps:bodyPr anchorCtr="0" anchor="ctr" bIns="45700" lIns="91425" spcFirstLastPara="1" rIns="91425" wrap="square" tIns="45700">
                        <a:noAutofit/>
                      </wps:bodyPr>
                    </wps:wsp>
                  </a:graphicData>
                </a:graphic>
              </wp:inline>
            </w:drawing>
          </mc:Choice>
          <mc:Fallback>
            <w:drawing>
              <wp:inline distB="0" distT="0" distL="0" distR="0">
                <wp:extent cx="1428750" cy="571500"/>
                <wp:effectExtent b="0" l="0" r="0" t="0"/>
                <wp:docPr id="8" name="image12.png"/>
                <a:graphic>
                  <a:graphicData uri="http://schemas.openxmlformats.org/drawingml/2006/picture">
                    <pic:pic>
                      <pic:nvPicPr>
                        <pic:cNvPr id="0" name="image12.png"/>
                        <pic:cNvPicPr preferRelativeResize="0"/>
                      </pic:nvPicPr>
                      <pic:blipFill>
                        <a:blip r:embed="rId9"/>
                        <a:srcRect/>
                        <a:stretch>
                          <a:fillRect/>
                        </a:stretch>
                      </pic:blipFill>
                      <pic:spPr>
                        <a:xfrm>
                          <a:off x="0" y="0"/>
                          <a:ext cx="1428750" cy="571500"/>
                        </a:xfrm>
                        <a:prstGeom prst="rect"/>
                        <a:ln/>
                      </pic:spPr>
                    </pic:pic>
                  </a:graphicData>
                </a:graphic>
              </wp:inline>
            </w:drawing>
          </mc:Fallback>
        </mc:AlternateConten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b w:val="1"/>
          <w:sz w:val="20"/>
          <w:szCs w:val="20"/>
          <w:rtl w:val="0"/>
        </w:rPr>
        <w:t xml:space="preserve">1.1    Destino turístico: concepto y elementos</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del w:author="" w:id="2" w:date="2022-08-23T11:07:53Z">
        <w:r w:rsidDel="00000000" w:rsidR="00000000" w:rsidRPr="00000000">
          <w:drawing>
            <wp:anchor allowOverlap="1" behindDoc="0" distB="0" distT="0" distL="114300" distR="114300" hidden="0" layoutInCell="1" locked="0" relativeHeight="0" simplePos="0">
              <wp:simplePos x="0" y="0"/>
              <wp:positionH relativeFrom="column">
                <wp:posOffset>135890</wp:posOffset>
              </wp:positionH>
              <wp:positionV relativeFrom="paragraph">
                <wp:posOffset>129067</wp:posOffset>
              </wp:positionV>
              <wp:extent cx="2431415" cy="1497330"/>
              <wp:effectExtent b="0" l="0" r="0" t="0"/>
              <wp:wrapSquare wrapText="bothSides" distB="0" distT="0" distL="114300" distR="114300"/>
              <wp:docPr descr="Colombia, destino turístico preferido en Suramérica | El Nuevo Siglo" id="61" name="image46.jpg"/>
              <a:graphic>
                <a:graphicData uri="http://schemas.openxmlformats.org/drawingml/2006/picture">
                  <pic:pic>
                    <pic:nvPicPr>
                      <pic:cNvPr descr="Colombia, destino turístico preferido en Suramérica | El Nuevo Siglo" id="0" name="image46.jpg"/>
                      <pic:cNvPicPr preferRelativeResize="0"/>
                    </pic:nvPicPr>
                    <pic:blipFill>
                      <a:blip r:embed="rId10"/>
                      <a:srcRect b="0" l="0" r="0" t="0"/>
                      <a:stretch>
                        <a:fillRect/>
                      </a:stretch>
                    </pic:blipFill>
                    <pic:spPr>
                      <a:xfrm>
                        <a:off x="0" y="0"/>
                        <a:ext cx="2431415" cy="1497330"/>
                      </a:xfrm>
                      <a:prstGeom prst="rect"/>
                      <a:ln/>
                    </pic:spPr>
                  </pic:pic>
                </a:graphicData>
              </a:graphic>
            </wp:anchor>
          </w:drawing>
        </w:r>
      </w:del>
      <w:ins w:author="" w:id="3" w:date="2022-08-23T11:07:53Z">
        <w:r w:rsidDel="00000000" w:rsidR="00000000" w:rsidRPr="00000000">
          <w:drawing>
            <wp:anchor allowOverlap="1" behindDoc="0" distB="0" distT="0" distL="114300" distR="114300" hidden="0" layoutInCell="1" locked="0" relativeHeight="0" simplePos="0">
              <wp:simplePos x="0" y="0"/>
              <wp:positionH relativeFrom="column">
                <wp:posOffset>2076450</wp:posOffset>
              </wp:positionH>
              <wp:positionV relativeFrom="paragraph">
                <wp:posOffset>142875</wp:posOffset>
              </wp:positionV>
              <wp:extent cx="2431415" cy="1497330"/>
              <wp:effectExtent b="0" l="0" r="0" t="0"/>
              <wp:wrapSquare wrapText="bothSides" distB="0" distT="0" distL="114300" distR="114300"/>
              <wp:docPr descr="Colombia, destino turístico preferido en Suramérica | El Nuevo Siglo" id="57" name="image46.jpg"/>
              <a:graphic>
                <a:graphicData uri="http://schemas.openxmlformats.org/drawingml/2006/picture">
                  <pic:pic>
                    <pic:nvPicPr>
                      <pic:cNvPr descr="Colombia, destino turístico preferido en Suramérica | El Nuevo Siglo" id="0" name="image46.jpg"/>
                      <pic:cNvPicPr preferRelativeResize="0"/>
                    </pic:nvPicPr>
                    <pic:blipFill>
                      <a:blip r:embed="rId10"/>
                      <a:srcRect b="0" l="0" r="0" t="0"/>
                      <a:stretch>
                        <a:fillRect/>
                      </a:stretch>
                    </pic:blipFill>
                    <pic:spPr>
                      <a:xfrm>
                        <a:off x="0" y="0"/>
                        <a:ext cx="2431415" cy="1497330"/>
                      </a:xfrm>
                      <a:prstGeom prst="rect"/>
                      <a:ln/>
                    </pic:spPr>
                  </pic:pic>
                </a:graphicData>
              </a:graphic>
            </wp:anchor>
          </w:drawing>
        </w:r>
      </w:ins>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Según la Organización Mundial del Turismo, (2007) “un destino turístico local es un espacio físico en el que un visitante pasa, al menos, una noche. Incluye productos turísticos, tales como servicios de apoyo, atractivos y recursos turísticos a una distancia, que permite ir y volver en un día…”. </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120" w:lineRule="auto"/>
        <w:jc w:val="both"/>
        <w:rPr>
          <w:sz w:val="20"/>
          <w:szCs w:val="20"/>
        </w:rPr>
      </w:pPr>
      <w:commentRangeStart w:id="4"/>
      <w:r w:rsidDel="00000000" w:rsidR="00000000" w:rsidRPr="00000000">
        <w:rPr>
          <w:sz w:val="20"/>
          <w:szCs w:val="20"/>
          <w:rtl w:val="0"/>
        </w:rPr>
        <w:t xml:space="preserve">“…Tiene unos límites físicos y administrativos que definen su gestión, imágenes y percepciones que determinan su competitividad en el mercado. Los destinos locales incorporan a diversos grupos, entre los que se cuenta a menudo la comunidad anfitriona, y pueden establecer lazos y redes entre sí para construir destinos mayores”. </w:t>
      </w:r>
      <w:r w:rsidDel="00000000" w:rsidR="00000000" w:rsidRPr="00000000">
        <w:rPr>
          <w:color w:val="7f7f7f"/>
          <w:sz w:val="20"/>
          <w:szCs w:val="20"/>
          <w:rtl w:val="0"/>
        </w:rPr>
        <w:t xml:space="preserve">(Organización Mundial del Turismo, 2007)</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sz w:val="20"/>
          <w:szCs w:val="20"/>
          <w:rtl w:val="0"/>
        </w:rPr>
        <w:t xml:space="preserve">Para considerarse como tal, los elementos con los que debe contar un destino turístico son:</w:t>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120" w:lineRule="auto"/>
        <w:jc w:val="center"/>
        <w:rPr>
          <w:sz w:val="20"/>
          <w:szCs w:val="20"/>
        </w:rPr>
      </w:pPr>
      <w:r w:rsidDel="00000000" w:rsidR="00000000" w:rsidRPr="00000000">
        <w:rPr>
          <w:sz w:val="20"/>
          <w:szCs w:val="20"/>
        </w:rPr>
        <mc:AlternateContent>
          <mc:Choice Requires="wpg">
            <w:drawing>
              <wp:inline distB="0" distT="0" distL="0" distR="0">
                <wp:extent cx="5818060" cy="460733"/>
                <wp:effectExtent b="0" l="0" r="0" t="0"/>
                <wp:docPr id="13" name=""/>
                <a:graphic>
                  <a:graphicData uri="http://schemas.microsoft.com/office/word/2010/wordprocessingShape">
                    <wps:wsp>
                      <wps:cNvSpPr/>
                      <wps:cNvPr id="14" name="Shape 14"/>
                      <wps:spPr>
                        <a:xfrm>
                          <a:off x="2456020" y="3566913"/>
                          <a:ext cx="577996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CF05_1-1_ImagenInfografica_DestinoTuristicoConcepto</w:t>
                            </w:r>
                          </w:p>
                        </w:txbxContent>
                      </wps:txbx>
                      <wps:bodyPr anchorCtr="0" anchor="ctr" bIns="45700" lIns="91425" spcFirstLastPara="1" rIns="91425" wrap="square" tIns="45700">
                        <a:noAutofit/>
                      </wps:bodyPr>
                    </wps:wsp>
                  </a:graphicData>
                </a:graphic>
              </wp:inline>
            </w:drawing>
          </mc:Choice>
          <mc:Fallback>
            <w:drawing>
              <wp:inline distB="0" distT="0" distL="0" distR="0">
                <wp:extent cx="5818060" cy="460733"/>
                <wp:effectExtent b="0" l="0" r="0" t="0"/>
                <wp:docPr id="13"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5818060" cy="46073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Analice los elementos que configuran a un sitio como Destino Turístico, los cuales se enuncian a continuación:</w:t>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120" w:lineRule="auto"/>
        <w:jc w:val="center"/>
        <w:rPr>
          <w:sz w:val="20"/>
          <w:szCs w:val="20"/>
        </w:rPr>
      </w:pPr>
      <w:r w:rsidDel="00000000" w:rsidR="00000000" w:rsidRPr="00000000">
        <w:rPr>
          <w:sz w:val="20"/>
          <w:szCs w:val="20"/>
        </w:rPr>
        <mc:AlternateContent>
          <mc:Choice Requires="wpg">
            <w:drawing>
              <wp:inline distB="0" distT="0" distL="0" distR="0">
                <wp:extent cx="5047920" cy="460911"/>
                <wp:effectExtent b="0" l="0" r="0" t="0"/>
                <wp:docPr id="12" name=""/>
                <a:graphic>
                  <a:graphicData uri="http://schemas.microsoft.com/office/word/2010/wordprocessingShape">
                    <wps:wsp>
                      <wps:cNvSpPr/>
                      <wps:cNvPr id="13" name="Shape 13"/>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CF05_1-1_Slider_ElementosDelDestinoTuristico</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0911"/>
                <wp:effectExtent b="0" l="0" r="0" t="0"/>
                <wp:docPr id="12" name="image16.png"/>
                <a:graphic>
                  <a:graphicData uri="http://schemas.openxmlformats.org/drawingml/2006/picture">
                    <pic:pic>
                      <pic:nvPicPr>
                        <pic:cNvPr id="0" name="image16.png"/>
                        <pic:cNvPicPr preferRelativeResize="0"/>
                      </pic:nvPicPr>
                      <pic:blipFill>
                        <a:blip r:embed="rId12"/>
                        <a:srcRect/>
                        <a:stretch>
                          <a:fillRect/>
                        </a:stretch>
                      </pic:blipFill>
                      <pic:spPr>
                        <a:xfrm>
                          <a:off x="0" y="0"/>
                          <a:ext cx="5047920" cy="46091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sz w:val="20"/>
          <w:szCs w:val="20"/>
          <w:rtl w:val="0"/>
        </w:rPr>
        <w:t xml:space="preserve">La gestión de los destinos implica el desarrollo de toda una gestión, que involucra procesos como:</w:t>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inline distB="0" distT="0" distL="0" distR="0">
                <wp:extent cx="5818060" cy="460733"/>
                <wp:effectExtent b="0" l="0" r="0" t="0"/>
                <wp:docPr id="15" name=""/>
                <a:graphic>
                  <a:graphicData uri="http://schemas.microsoft.com/office/word/2010/wordprocessingShape">
                    <wps:wsp>
                      <wps:cNvSpPr/>
                      <wps:cNvPr id="16" name="Shape 16"/>
                      <wps:spPr>
                        <a:xfrm>
                          <a:off x="2456020" y="3566913"/>
                          <a:ext cx="577996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CF05_1-1_LineaDeTiempo_GestionDeLosDestinos</w:t>
                            </w:r>
                          </w:p>
                        </w:txbxContent>
                      </wps:txbx>
                      <wps:bodyPr anchorCtr="0" anchor="ctr" bIns="45700" lIns="91425" spcFirstLastPara="1" rIns="91425" wrap="square" tIns="45700">
                        <a:noAutofit/>
                      </wps:bodyPr>
                    </wps:wsp>
                  </a:graphicData>
                </a:graphic>
              </wp:inline>
            </w:drawing>
          </mc:Choice>
          <mc:Fallback>
            <w:drawing>
              <wp:inline distB="0" distT="0" distL="0" distR="0">
                <wp:extent cx="5818060" cy="460733"/>
                <wp:effectExtent b="0" l="0" r="0" t="0"/>
                <wp:docPr id="15" name="image19.png"/>
                <a:graphic>
                  <a:graphicData uri="http://schemas.openxmlformats.org/drawingml/2006/picture">
                    <pic:pic>
                      <pic:nvPicPr>
                        <pic:cNvPr id="0" name="image19.png"/>
                        <pic:cNvPicPr preferRelativeResize="0"/>
                      </pic:nvPicPr>
                      <pic:blipFill>
                        <a:blip r:embed="rId13"/>
                        <a:srcRect/>
                        <a:stretch>
                          <a:fillRect/>
                        </a:stretch>
                      </pic:blipFill>
                      <pic:spPr>
                        <a:xfrm>
                          <a:off x="0" y="0"/>
                          <a:ext cx="5818060" cy="46073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commentRangeStart w:id="5"/>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inline distB="0" distT="0" distL="0" distR="0">
                <wp:extent cx="1695450" cy="638175"/>
                <wp:effectExtent b="0" l="0" r="0" t="0"/>
                <wp:docPr id="14" name=""/>
                <a:graphic>
                  <a:graphicData uri="http://schemas.microsoft.com/office/word/2010/wordprocessingShape">
                    <wps:wsp>
                      <wps:cNvSpPr/>
                      <wps:cNvPr id="15" name="Shape 15"/>
                      <wps:spPr>
                        <a:xfrm>
                          <a:off x="4512563" y="3475200"/>
                          <a:ext cx="1666875" cy="60960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¡Atención!</w:t>
                            </w:r>
                          </w:p>
                        </w:txbxContent>
                      </wps:txbx>
                      <wps:bodyPr anchorCtr="0" anchor="ctr" bIns="45700" lIns="91425" spcFirstLastPara="1" rIns="91425" wrap="square" tIns="45700">
                        <a:noAutofit/>
                      </wps:bodyPr>
                    </wps:wsp>
                  </a:graphicData>
                </a:graphic>
              </wp:inline>
            </w:drawing>
          </mc:Choice>
          <mc:Fallback>
            <w:drawing>
              <wp:inline distB="0" distT="0" distL="0" distR="0">
                <wp:extent cx="1695450" cy="638175"/>
                <wp:effectExtent b="0" l="0" r="0" t="0"/>
                <wp:docPr id="14" name="image18.png"/>
                <a:graphic>
                  <a:graphicData uri="http://schemas.openxmlformats.org/drawingml/2006/picture">
                    <pic:pic>
                      <pic:nvPicPr>
                        <pic:cNvPr id="0" name="image18.png"/>
                        <pic:cNvPicPr preferRelativeResize="0"/>
                      </pic:nvPicPr>
                      <pic:blipFill>
                        <a:blip r:embed="rId14"/>
                        <a:srcRect/>
                        <a:stretch>
                          <a:fillRect/>
                        </a:stretch>
                      </pic:blipFill>
                      <pic:spPr>
                        <a:xfrm>
                          <a:off x="0" y="0"/>
                          <a:ext cx="1695450" cy="638175"/>
                        </a:xfrm>
                        <a:prstGeom prst="rect"/>
                        <a:ln/>
                      </pic:spPr>
                    </pic:pic>
                  </a:graphicData>
                </a:graphic>
              </wp:inline>
            </w:drawing>
          </mc:Fallback>
        </mc:AlternateContent>
      </w:r>
      <w:commentRangeEnd w:id="5"/>
      <w:r w:rsidDel="00000000" w:rsidR="00000000" w:rsidRPr="00000000">
        <w:commentReference w:id="5"/>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120" w:lineRule="auto"/>
        <w:rPr>
          <w:b w:val="1"/>
          <w:color w:val="7030a0"/>
          <w:sz w:val="20"/>
          <w:szCs w:val="2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b w:val="1"/>
          <w:sz w:val="20"/>
          <w:szCs w:val="20"/>
          <w:rtl w:val="0"/>
        </w:rPr>
        <w:t xml:space="preserve">1.2   Sistema turístico</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1270635</wp:posOffset>
            </wp:positionH>
            <wp:positionV relativeFrom="paragraph">
              <wp:posOffset>38100</wp:posOffset>
            </wp:positionV>
            <wp:extent cx="3786790" cy="1704975"/>
            <wp:effectExtent b="0" l="0" r="0" t="0"/>
            <wp:wrapSquare wrapText="bothSides" distB="0" distT="0" distL="114300" distR="114300"/>
            <wp:docPr id="56" name="image45.jpg"/>
            <a:graphic>
              <a:graphicData uri="http://schemas.openxmlformats.org/drawingml/2006/picture">
                <pic:pic>
                  <pic:nvPicPr>
                    <pic:cNvPr id="0" name="image45.jpg"/>
                    <pic:cNvPicPr preferRelativeResize="0"/>
                  </pic:nvPicPr>
                  <pic:blipFill>
                    <a:blip r:embed="rId15"/>
                    <a:srcRect b="0" l="0" r="0" t="0"/>
                    <a:stretch>
                      <a:fillRect/>
                    </a:stretch>
                  </pic:blipFill>
                  <pic:spPr>
                    <a:xfrm>
                      <a:off x="0" y="0"/>
                      <a:ext cx="3786790" cy="1704975"/>
                    </a:xfrm>
                    <a:prstGeom prst="rect"/>
                    <a:ln/>
                  </pic:spPr>
                </pic:pic>
              </a:graphicData>
            </a:graphic>
          </wp:anchor>
        </w:drawing>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El turismo es un fenómeno humano que debe ser visto desde una visión sistémica, dada la amplia variedad de impactos y alcances que genera la actividad turística y los actores que participan en su cadena de valor. Así, para la comprensión del amplio sistema turístico, se ha de dar relevancia e incluir a todos los ámbitos en los que se desarrolla el turismo, integrando los ámbitos social, cultural, económico, político, institucional, privado, público y educativo.</w:t>
      </w:r>
      <w:r w:rsidDel="00000000" w:rsidR="00000000" w:rsidRPr="00000000">
        <w:drawing>
          <wp:anchor allowOverlap="1" behindDoc="0" distB="0" distT="0" distL="114300" distR="114300" hidden="0" layoutInCell="1" locked="0" relativeHeight="0" simplePos="0">
            <wp:simplePos x="0" y="0"/>
            <wp:positionH relativeFrom="column">
              <wp:posOffset>-68091</wp:posOffset>
            </wp:positionH>
            <wp:positionV relativeFrom="paragraph">
              <wp:posOffset>90103</wp:posOffset>
            </wp:positionV>
            <wp:extent cx="3786790" cy="1704975"/>
            <wp:effectExtent b="0" l="0" r="0" t="0"/>
            <wp:wrapSquare wrapText="bothSides" distB="0" distT="0" distL="114300" distR="114300"/>
            <wp:docPr id="59" name="image45.jpg"/>
            <a:graphic>
              <a:graphicData uri="http://schemas.openxmlformats.org/drawingml/2006/picture">
                <pic:pic>
                  <pic:nvPicPr>
                    <pic:cNvPr id="0" name="image45.jpg"/>
                    <pic:cNvPicPr preferRelativeResize="0"/>
                  </pic:nvPicPr>
                  <pic:blipFill>
                    <a:blip r:embed="rId15"/>
                    <a:srcRect b="0" l="0" r="0" t="0"/>
                    <a:stretch>
                      <a:fillRect/>
                    </a:stretch>
                  </pic:blipFill>
                  <pic:spPr>
                    <a:xfrm>
                      <a:off x="0" y="0"/>
                      <a:ext cx="3786790" cy="1704975"/>
                    </a:xfrm>
                    <a:prstGeom prst="rect"/>
                    <a:ln/>
                  </pic:spPr>
                </pic:pic>
              </a:graphicData>
            </a:graphic>
          </wp:anchor>
        </w:drawing>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120" w:lineRule="auto"/>
        <w:jc w:val="both"/>
        <w:rPr>
          <w:sz w:val="20"/>
          <w:szCs w:val="20"/>
        </w:rPr>
      </w:pPr>
      <w:commentRangeStart w:id="6"/>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120" w:lineRule="auto"/>
        <w:jc w:val="both"/>
        <w:rPr>
          <w:sz w:val="20"/>
          <w:szCs w:val="20"/>
        </w:rPr>
      </w:pPr>
      <w:commentRangeEnd w:id="6"/>
      <w:r w:rsidDel="00000000" w:rsidR="00000000" w:rsidRPr="00000000">
        <w:commentReference w:id="6"/>
      </w:r>
      <w:r w:rsidDel="00000000" w:rsidR="00000000" w:rsidRPr="00000000">
        <w:rPr>
          <w:sz w:val="20"/>
          <w:szCs w:val="20"/>
          <w:rtl w:val="0"/>
        </w:rPr>
        <w:t xml:space="preserve">El siguiente recurso le muestra algunas conceptualizaciones, que han aportado a la teoría de los sistemas y su aplicación al turism</w:t>
      </w:r>
      <w:commentRangeStart w:id="7"/>
      <w:r w:rsidDel="00000000" w:rsidR="00000000" w:rsidRPr="00000000">
        <w:rPr>
          <w:sz w:val="20"/>
          <w:szCs w:val="20"/>
          <w:rtl w:val="0"/>
        </w:rPr>
        <w:t xml:space="preserve">o:</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120" w:lineRule="auto"/>
        <w:jc w:val="center"/>
        <w:rPr>
          <w:sz w:val="20"/>
          <w:szCs w:val="20"/>
        </w:rPr>
      </w:pPr>
      <w:r w:rsidDel="00000000" w:rsidR="00000000" w:rsidRPr="00000000">
        <w:rPr>
          <w:sz w:val="20"/>
          <w:szCs w:val="20"/>
        </w:rPr>
        <mc:AlternateContent>
          <mc:Choice Requires="wpg">
            <w:drawing>
              <wp:inline distB="0" distT="0" distL="0" distR="0">
                <wp:extent cx="5047920" cy="460911"/>
                <wp:effectExtent b="0" l="0" r="0" t="0"/>
                <wp:docPr id="17" name=""/>
                <a:graphic>
                  <a:graphicData uri="http://schemas.microsoft.com/office/word/2010/wordprocessingShape">
                    <wps:wsp>
                      <wps:cNvSpPr/>
                      <wps:cNvPr id="18" name="Shape 18"/>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CF05_1-2_Video_SistemaTuristico</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0911"/>
                <wp:effectExtent b="0" l="0" r="0" t="0"/>
                <wp:docPr id="17" name="image25.png"/>
                <a:graphic>
                  <a:graphicData uri="http://schemas.openxmlformats.org/drawingml/2006/picture">
                    <pic:pic>
                      <pic:nvPicPr>
                        <pic:cNvPr id="0" name="image25.png"/>
                        <pic:cNvPicPr preferRelativeResize="0"/>
                      </pic:nvPicPr>
                      <pic:blipFill>
                        <a:blip r:embed="rId16"/>
                        <a:srcRect/>
                        <a:stretch>
                          <a:fillRect/>
                        </a:stretch>
                      </pic:blipFill>
                      <pic:spPr>
                        <a:xfrm>
                          <a:off x="0" y="0"/>
                          <a:ext cx="5047920" cy="460911"/>
                        </a:xfrm>
                        <a:prstGeom prst="rect"/>
                        <a:ln/>
                      </pic:spPr>
                    </pic:pic>
                  </a:graphicData>
                </a:graphic>
              </wp:inline>
            </w:drawing>
          </mc:Fallback>
        </mc:AlternateConten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72">
      <w:pPr>
        <w:spacing w:after="120" w:lineRule="auto"/>
        <w:jc w:val="both"/>
        <w:rPr>
          <w:sz w:val="20"/>
          <w:szCs w:val="20"/>
        </w:rPr>
      </w:pPr>
      <w:r w:rsidDel="00000000" w:rsidR="00000000" w:rsidRPr="00000000">
        <w:rPr>
          <w:sz w:val="20"/>
          <w:szCs w:val="20"/>
          <w:rtl w:val="0"/>
        </w:rPr>
        <w:t xml:space="preserve">La siguiente tabla le ampliará algunos conceptos del sistema turístico. Asimile cada concepto y procure llevar registro de lo más importante en su libreta personal de apuntes:</w:t>
      </w:r>
    </w:p>
    <w:p w:rsidR="00000000" w:rsidDel="00000000" w:rsidP="00000000" w:rsidRDefault="00000000" w:rsidRPr="00000000" w14:paraId="00000073">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074">
      <w:pPr>
        <w:spacing w:after="120" w:line="240" w:lineRule="auto"/>
        <w:rPr>
          <w:i w:val="1"/>
          <w:sz w:val="20"/>
          <w:szCs w:val="20"/>
        </w:rPr>
      </w:pPr>
      <w:r w:rsidDel="00000000" w:rsidR="00000000" w:rsidRPr="00000000">
        <w:rPr>
          <w:b w:val="1"/>
          <w:sz w:val="20"/>
          <w:szCs w:val="20"/>
          <w:rtl w:val="0"/>
        </w:rPr>
        <w:t xml:space="preserve">Tabla 1 </w:t>
      </w:r>
      <w:r w:rsidDel="00000000" w:rsidR="00000000" w:rsidRPr="00000000">
        <w:rPr>
          <w:i w:val="1"/>
          <w:sz w:val="20"/>
          <w:szCs w:val="20"/>
          <w:rtl w:val="0"/>
        </w:rPr>
        <w:t xml:space="preserve">Conceptos del Sistema Turístico</w:t>
      </w:r>
    </w:p>
    <w:tbl>
      <w:tblPr>
        <w:tblStyle w:val="Table5"/>
        <w:tblW w:w="9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8115"/>
        <w:tblGridChange w:id="0">
          <w:tblGrid>
            <w:gridCol w:w="1845"/>
            <w:gridCol w:w="8115"/>
          </w:tblGrid>
        </w:tblGridChange>
      </w:tblGrid>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after="120" w:lineRule="auto"/>
              <w:jc w:val="center"/>
              <w:rPr>
                <w:b w:val="1"/>
                <w:sz w:val="20"/>
                <w:szCs w:val="20"/>
              </w:rPr>
            </w:pPr>
            <w:commentRangeStart w:id="8"/>
            <w:r w:rsidDel="00000000" w:rsidR="00000000" w:rsidRPr="00000000">
              <w:rPr>
                <w:b w:val="1"/>
                <w:sz w:val="20"/>
                <w:szCs w:val="20"/>
                <w:rtl w:val="0"/>
              </w:rPr>
              <w:t xml:space="preserve">CONCEPTO</w:t>
            </w:r>
          </w:p>
        </w:tc>
        <w:tc>
          <w:tcPr>
            <w:shd w:fill="ffffff" w:val="clear"/>
            <w:tcMar>
              <w:top w:w="100.0" w:type="dxa"/>
              <w:left w:w="100.0" w:type="dxa"/>
              <w:bottom w:w="100.0" w:type="dxa"/>
              <w:right w:w="100.0" w:type="dxa"/>
            </w:tcMar>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after="120" w:lineRule="auto"/>
              <w:jc w:val="center"/>
              <w:rPr>
                <w:b w:val="1"/>
                <w:sz w:val="20"/>
                <w:szCs w:val="20"/>
              </w:rPr>
            </w:pPr>
            <w:r w:rsidDel="00000000" w:rsidR="00000000" w:rsidRPr="00000000">
              <w:rPr>
                <w:b w:val="1"/>
                <w:sz w:val="20"/>
                <w:szCs w:val="20"/>
                <w:rtl w:val="0"/>
              </w:rPr>
              <w:t xml:space="preserve">DEFINICIÓN</w:t>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after="120" w:lineRule="auto"/>
              <w:jc w:val="center"/>
              <w:rPr>
                <w:b w:val="0"/>
                <w:color w:val="121416"/>
                <w:sz w:val="20"/>
                <w:szCs w:val="20"/>
                <w:highlight w:val="white"/>
              </w:rPr>
            </w:pPr>
            <w:r w:rsidDel="00000000" w:rsidR="00000000" w:rsidRPr="00000000">
              <w:rPr>
                <w:b w:val="0"/>
                <w:color w:val="121416"/>
                <w:sz w:val="20"/>
                <w:szCs w:val="20"/>
                <w:highlight w:val="white"/>
                <w:rtl w:val="0"/>
              </w:rPr>
              <w:t xml:space="preserve">Oferta y demanda</w:t>
            </w:r>
          </w:p>
        </w:tc>
        <w:tc>
          <w:tcPr>
            <w:shd w:fill="ffffff" w:val="clear"/>
            <w:tcMar>
              <w:top w:w="100.0" w:type="dxa"/>
              <w:left w:w="100.0" w:type="dxa"/>
              <w:bottom w:w="100.0" w:type="dxa"/>
              <w:right w:w="100.0" w:type="dxa"/>
            </w:tcMar>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pacing w:after="120" w:lineRule="auto"/>
              <w:jc w:val="both"/>
              <w:rPr>
                <w:b w:val="0"/>
                <w:sz w:val="20"/>
                <w:szCs w:val="20"/>
              </w:rPr>
            </w:pPr>
            <w:r w:rsidDel="00000000" w:rsidR="00000000" w:rsidRPr="00000000">
              <w:rPr>
                <w:b w:val="0"/>
                <w:sz w:val="20"/>
                <w:szCs w:val="20"/>
                <w:rtl w:val="0"/>
              </w:rPr>
              <w:t xml:space="preserve">La demanda turística es el número de personas que viajan o desean viajar para utilizar instalaciones turísticas y servicios lejos de sus lugares de trabajo o residencia.</w:t>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pacing w:after="120" w:lineRule="auto"/>
              <w:rPr>
                <w:b w:val="0"/>
                <w:sz w:val="20"/>
                <w:szCs w:val="20"/>
              </w:rPr>
            </w:pPr>
            <w:r w:rsidDel="00000000" w:rsidR="00000000" w:rsidRPr="00000000">
              <w:rPr>
                <w:b w:val="0"/>
                <w:sz w:val="20"/>
                <w:szCs w:val="20"/>
                <w:rtl w:val="0"/>
              </w:rPr>
              <w:t xml:space="preserve">La oferta turística está compuesta por bienes y servicios que ofrece un destino y generan atracción hacia los turistas, logrando satisfacer sus necesidades y expectativas.</w:t>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pacing w:after="120" w:lineRule="auto"/>
              <w:jc w:val="center"/>
              <w:rPr>
                <w:b w:val="0"/>
                <w:color w:val="121416"/>
                <w:sz w:val="20"/>
                <w:szCs w:val="20"/>
                <w:highlight w:val="white"/>
              </w:rPr>
            </w:pPr>
            <w:r w:rsidDel="00000000" w:rsidR="00000000" w:rsidRPr="00000000">
              <w:rPr>
                <w:b w:val="0"/>
                <w:color w:val="121416"/>
                <w:sz w:val="20"/>
                <w:szCs w:val="20"/>
                <w:highlight w:val="white"/>
                <w:rtl w:val="0"/>
              </w:rPr>
              <w:t xml:space="preserve">Atractivos</w:t>
            </w:r>
          </w:p>
        </w:tc>
        <w:tc>
          <w:tcPr>
            <w:shd w:fill="ffffff" w:val="clear"/>
            <w:tcMar>
              <w:top w:w="100.0" w:type="dxa"/>
              <w:left w:w="100.0" w:type="dxa"/>
              <w:bottom w:w="100.0" w:type="dxa"/>
              <w:right w:w="100.0" w:type="dxa"/>
            </w:tcMar>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pacing w:after="120" w:lineRule="auto"/>
              <w:jc w:val="both"/>
              <w:rPr>
                <w:b w:val="0"/>
                <w:sz w:val="20"/>
                <w:szCs w:val="20"/>
              </w:rPr>
            </w:pPr>
            <w:r w:rsidDel="00000000" w:rsidR="00000000" w:rsidRPr="00000000">
              <w:rPr>
                <w:b w:val="0"/>
                <w:sz w:val="20"/>
                <w:szCs w:val="20"/>
                <w:rtl w:val="0"/>
              </w:rPr>
              <w:t xml:space="preserve">Todos aquellos bienes y servicios que por intermedio de la actividad del hombre y de los medios con que cuenta, hacen posible la actividad turística y satisfacen las actividades de la demanda. Un recurso turístico constituye la existencia de un conjunto potencial (conocido o desconocido) de los bienes materiales o inmateriales a disposición del hombre y que pueden utilizarse mediante un proceso de transformación que hacen posible la actividad turística y satisfacen las necesidades de la demanda.</w:t>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pacing w:after="120" w:lineRule="auto"/>
              <w:jc w:val="center"/>
              <w:rPr>
                <w:b w:val="0"/>
                <w:color w:val="121416"/>
                <w:sz w:val="20"/>
                <w:szCs w:val="20"/>
                <w:highlight w:val="white"/>
              </w:rPr>
            </w:pPr>
            <w:r w:rsidDel="00000000" w:rsidR="00000000" w:rsidRPr="00000000">
              <w:rPr>
                <w:b w:val="0"/>
                <w:color w:val="121416"/>
                <w:sz w:val="20"/>
                <w:szCs w:val="20"/>
                <w:highlight w:val="white"/>
                <w:rtl w:val="0"/>
              </w:rPr>
              <w:t xml:space="preserve">Comunidad receptora</w:t>
            </w:r>
          </w:p>
        </w:tc>
        <w:tc>
          <w:tcPr>
            <w:shd w:fill="ffffff" w:val="clear"/>
            <w:tcMar>
              <w:top w:w="100.0" w:type="dxa"/>
              <w:left w:w="100.0" w:type="dxa"/>
              <w:bottom w:w="100.0" w:type="dxa"/>
              <w:right w:w="100.0" w:type="dxa"/>
            </w:tcMar>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pacing w:after="120" w:lineRule="auto"/>
              <w:jc w:val="both"/>
              <w:rPr>
                <w:b w:val="0"/>
                <w:sz w:val="20"/>
                <w:szCs w:val="20"/>
              </w:rPr>
            </w:pPr>
            <w:r w:rsidDel="00000000" w:rsidR="00000000" w:rsidRPr="00000000">
              <w:rPr>
                <w:b w:val="0"/>
                <w:sz w:val="20"/>
                <w:szCs w:val="20"/>
                <w:rtl w:val="0"/>
              </w:rPr>
              <w:t xml:space="preserve">Grupo de personas de una localidad que recibe a los turistas.</w:t>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pacing w:after="120" w:lineRule="auto"/>
              <w:jc w:val="center"/>
              <w:rPr>
                <w:b w:val="0"/>
                <w:color w:val="121416"/>
                <w:sz w:val="20"/>
                <w:szCs w:val="20"/>
                <w:highlight w:val="white"/>
              </w:rPr>
            </w:pPr>
            <w:r w:rsidDel="00000000" w:rsidR="00000000" w:rsidRPr="00000000">
              <w:rPr>
                <w:b w:val="0"/>
                <w:color w:val="121416"/>
                <w:sz w:val="20"/>
                <w:szCs w:val="20"/>
                <w:highlight w:val="white"/>
                <w:rtl w:val="0"/>
              </w:rPr>
              <w:t xml:space="preserve">Servicios Turísticos</w:t>
            </w:r>
          </w:p>
        </w:tc>
        <w:tc>
          <w:tcPr>
            <w:shd w:fill="ffffff" w:val="clear"/>
            <w:tcMar>
              <w:top w:w="100.0" w:type="dxa"/>
              <w:left w:w="100.0" w:type="dxa"/>
              <w:bottom w:w="100.0" w:type="dxa"/>
              <w:right w:w="100.0" w:type="dxa"/>
            </w:tcMar>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pacing w:after="120" w:lineRule="auto"/>
              <w:jc w:val="both"/>
              <w:rPr>
                <w:b w:val="0"/>
                <w:sz w:val="20"/>
                <w:szCs w:val="20"/>
              </w:rPr>
            </w:pPr>
            <w:r w:rsidDel="00000000" w:rsidR="00000000" w:rsidRPr="00000000">
              <w:rPr>
                <w:b w:val="0"/>
                <w:sz w:val="20"/>
                <w:szCs w:val="20"/>
                <w:rtl w:val="0"/>
              </w:rPr>
              <w:t xml:space="preserve">Es una base económica viable para edificar y sostener una empresa en el sector, siempre que dicho producto o servicio encuentre mercados y sea fuente de rentabilidad a un determinado nivel de precios.</w:t>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pacing w:after="120" w:lineRule="auto"/>
              <w:jc w:val="center"/>
              <w:rPr>
                <w:b w:val="0"/>
                <w:color w:val="121416"/>
                <w:sz w:val="20"/>
                <w:szCs w:val="20"/>
                <w:highlight w:val="white"/>
              </w:rPr>
            </w:pPr>
            <w:r w:rsidDel="00000000" w:rsidR="00000000" w:rsidRPr="00000000">
              <w:rPr>
                <w:b w:val="0"/>
                <w:color w:val="121416"/>
                <w:sz w:val="20"/>
                <w:szCs w:val="20"/>
                <w:highlight w:val="white"/>
                <w:rtl w:val="0"/>
              </w:rPr>
              <w:t xml:space="preserve">Infraestructura</w:t>
            </w:r>
          </w:p>
        </w:tc>
        <w:tc>
          <w:tcPr>
            <w:shd w:fill="ffffff" w:val="clear"/>
            <w:tcMar>
              <w:top w:w="100.0" w:type="dxa"/>
              <w:left w:w="100.0" w:type="dxa"/>
              <w:bottom w:w="100.0" w:type="dxa"/>
              <w:right w:w="100.0" w:type="dxa"/>
            </w:tcMar>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pacing w:after="120" w:lineRule="auto"/>
              <w:jc w:val="both"/>
              <w:rPr>
                <w:b w:val="0"/>
                <w:sz w:val="20"/>
                <w:szCs w:val="20"/>
              </w:rPr>
            </w:pPr>
            <w:r w:rsidDel="00000000" w:rsidR="00000000" w:rsidRPr="00000000">
              <w:rPr>
                <w:b w:val="0"/>
                <w:sz w:val="20"/>
                <w:szCs w:val="20"/>
                <w:rtl w:val="0"/>
              </w:rPr>
              <w:t xml:space="preserve">Conjunto de obras y servicios básicos que son de gran importancia para el funcionamiento del turismo de un país.</w:t>
            </w:r>
          </w:p>
        </w:tc>
      </w:tr>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pacing w:after="120" w:lineRule="auto"/>
              <w:rPr>
                <w:b w:val="0"/>
                <w:color w:val="121416"/>
                <w:sz w:val="20"/>
                <w:szCs w:val="20"/>
                <w:highlight w:val="white"/>
              </w:rPr>
            </w:pPr>
            <w:r w:rsidDel="00000000" w:rsidR="00000000" w:rsidRPr="00000000">
              <w:rPr>
                <w:b w:val="0"/>
                <w:color w:val="121416"/>
                <w:sz w:val="20"/>
                <w:szCs w:val="20"/>
                <w:highlight w:val="white"/>
                <w:rtl w:val="0"/>
              </w:rPr>
              <w:t xml:space="preserve">Superestructura</w:t>
            </w:r>
          </w:p>
        </w:tc>
        <w:tc>
          <w:tcPr>
            <w:shd w:fill="ffffff" w:val="clear"/>
            <w:tcMar>
              <w:top w:w="100.0" w:type="dxa"/>
              <w:left w:w="100.0" w:type="dxa"/>
              <w:bottom w:w="100.0" w:type="dxa"/>
              <w:right w:w="100.0" w:type="dxa"/>
            </w:tcMar>
          </w:tcPr>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pacing w:after="120" w:lineRule="auto"/>
              <w:jc w:val="both"/>
              <w:rPr>
                <w:b w:val="0"/>
                <w:sz w:val="20"/>
                <w:szCs w:val="20"/>
              </w:rPr>
            </w:pPr>
            <w:r w:rsidDel="00000000" w:rsidR="00000000" w:rsidRPr="00000000">
              <w:rPr>
                <w:b w:val="0"/>
                <w:sz w:val="20"/>
                <w:szCs w:val="20"/>
                <w:rtl w:val="0"/>
              </w:rPr>
              <w:t xml:space="preserve">Organismos públicos y privados que, de manera directa o indirecta, coordinan todo lo necesario para que el turismo se dé con éxito.</w:t>
            </w:r>
            <w:commentRangeEnd w:id="8"/>
            <w:r w:rsidDel="00000000" w:rsidR="00000000" w:rsidRPr="00000000">
              <w:commentReference w:id="8"/>
            </w:r>
            <w:r w:rsidDel="00000000" w:rsidR="00000000" w:rsidRPr="00000000">
              <w:rPr>
                <w:rtl w:val="0"/>
              </w:rPr>
            </w:r>
          </w:p>
        </w:tc>
      </w:tr>
    </w:tbl>
    <w:p w:rsidR="00000000" w:rsidDel="00000000" w:rsidP="00000000" w:rsidRDefault="00000000" w:rsidRPr="00000000" w14:paraId="00000084">
      <w:pPr>
        <w:spacing w:after="120" w:lineRule="auto"/>
        <w:rPr>
          <w:i w:val="1"/>
          <w:sz w:val="20"/>
          <w:szCs w:val="20"/>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b w:val="1"/>
          <w:sz w:val="20"/>
          <w:szCs w:val="20"/>
          <w:rtl w:val="0"/>
        </w:rPr>
        <w:t xml:space="preserve">1.3    Potencial turístico</w: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2400300</wp:posOffset>
            </wp:positionH>
            <wp:positionV relativeFrom="paragraph">
              <wp:posOffset>114300</wp:posOffset>
            </wp:positionV>
            <wp:extent cx="2003425" cy="1365885"/>
            <wp:effectExtent b="0" l="0" r="0" t="0"/>
            <wp:wrapSquare wrapText="bothSides" distB="0" distT="0" distL="114300" distR="114300"/>
            <wp:docPr descr="Mujer con amigo planeando un viaje de vacaciones con accesorios del viajero" id="58" name="image2.jpg"/>
            <a:graphic>
              <a:graphicData uri="http://schemas.openxmlformats.org/drawingml/2006/picture">
                <pic:pic>
                  <pic:nvPicPr>
                    <pic:cNvPr descr="Mujer con amigo planeando un viaje de vacaciones con accesorios del viajero" id="0" name="image2.jpg"/>
                    <pic:cNvPicPr preferRelativeResize="0"/>
                  </pic:nvPicPr>
                  <pic:blipFill>
                    <a:blip r:embed="rId17"/>
                    <a:srcRect b="0" l="0" r="0" t="0"/>
                    <a:stretch>
                      <a:fillRect/>
                    </a:stretch>
                  </pic:blipFill>
                  <pic:spPr>
                    <a:xfrm>
                      <a:off x="0" y="0"/>
                      <a:ext cx="2003425" cy="1365885"/>
                    </a:xfrm>
                    <a:prstGeom prst="rect"/>
                    <a:ln/>
                  </pic:spPr>
                </pic:pic>
              </a:graphicData>
            </a:graphic>
          </wp:anchor>
        </w:drawing>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120" w:lineRule="auto"/>
        <w:rPr>
          <w:b w:val="1"/>
          <w:sz w:val="20"/>
          <w:szCs w:val="2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sz w:val="20"/>
          <w:szCs w:val="20"/>
          <w:rtl w:val="0"/>
        </w:rPr>
        <w:t xml:space="preserve">La valoración de los recursos, en los destinos, busca su eventual ampliación y desarrollo turístico, así como determinar las actividades turísticas a ofertar. Para ello, es pertinente evaluar minuciosamente y elaborar un inventario turístico con la información más relevante de esos recursos. Estas son las razones por las cuales es importante identificar el potencial de un destino turístico.</w:t>
      </w:r>
      <w:r w:rsidDel="00000000" w:rsidR="00000000" w:rsidRPr="00000000">
        <w:drawing>
          <wp:anchor allowOverlap="1" behindDoc="0" distB="0" distT="0" distL="114300" distR="114300" hidden="0" layoutInCell="1" locked="0" relativeHeight="0" simplePos="0">
            <wp:simplePos x="0" y="0"/>
            <wp:positionH relativeFrom="column">
              <wp:posOffset>67300</wp:posOffset>
            </wp:positionH>
            <wp:positionV relativeFrom="paragraph">
              <wp:posOffset>68580</wp:posOffset>
            </wp:positionV>
            <wp:extent cx="2003425" cy="1365885"/>
            <wp:effectExtent b="0" l="0" r="0" t="0"/>
            <wp:wrapSquare wrapText="bothSides" distB="0" distT="0" distL="114300" distR="114300"/>
            <wp:docPr descr="Mujer con amigo planeando un viaje de vacaciones con accesorios del viajero" id="33" name="image2.jpg"/>
            <a:graphic>
              <a:graphicData uri="http://schemas.openxmlformats.org/drawingml/2006/picture">
                <pic:pic>
                  <pic:nvPicPr>
                    <pic:cNvPr descr="Mujer con amigo planeando un viaje de vacaciones con accesorios del viajero" id="0" name="image2.jpg"/>
                    <pic:cNvPicPr preferRelativeResize="0"/>
                  </pic:nvPicPr>
                  <pic:blipFill>
                    <a:blip r:embed="rId17"/>
                    <a:srcRect b="0" l="0" r="0" t="0"/>
                    <a:stretch>
                      <a:fillRect/>
                    </a:stretch>
                  </pic:blipFill>
                  <pic:spPr>
                    <a:xfrm>
                      <a:off x="0" y="0"/>
                      <a:ext cx="2003425" cy="1365885"/>
                    </a:xfrm>
                    <a:prstGeom prst="rect"/>
                    <a:ln/>
                  </pic:spPr>
                </pic:pic>
              </a:graphicData>
            </a:graphic>
          </wp:anchor>
        </w:drawing>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sz w:val="20"/>
          <w:szCs w:val="20"/>
          <w:rtl w:val="0"/>
        </w:rPr>
        <w:t xml:space="preserve">Tenga en cuenta los siguientes aspectos del proceso de identificación del potencial de un destino turístico:</w:t>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b w:val="0"/>
          <w:i w:val="0"/>
          <w:smallCaps w:val="0"/>
          <w:strike w:val="0"/>
          <w:color w:val="000000"/>
          <w:sz w:val="20"/>
          <w:szCs w:val="20"/>
          <w:u w:val="none"/>
          <w:shd w:fill="auto" w:val="clear"/>
          <w:vertAlign w:val="baseline"/>
        </w:rPr>
      </w:pPr>
      <w:commentRangeStart w:id="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elaborar el inventario turístico, se identifican los atractivos y actividades turísticas vigentes o futuras de los recursos naturales.</w:t>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identificar el potencial de un destino turístico se tienen en cuenta varios factores fundamentales como: </w: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76"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patrimonio cultural (material e inmaterial)</w:t>
      </w:r>
    </w:p>
    <w:p w:rsidR="00000000" w:rsidDel="00000000" w:rsidP="00000000" w:rsidRDefault="00000000" w:rsidRPr="00000000" w14:paraId="0000009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76"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características del territorio, la economía local, los centros urbanos y zonas rurales.</w:t>
      </w:r>
    </w:p>
    <w:p w:rsidR="00000000" w:rsidDel="00000000" w:rsidP="00000000" w:rsidRDefault="00000000" w:rsidRPr="00000000" w14:paraId="0000009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76"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servicios de toda índole (turísticos, de salud, seguridad), los sitios de culto, infraestructura, el recurso humano.</w:t>
      </w:r>
    </w:p>
    <w:p w:rsidR="00000000" w:rsidDel="00000000" w:rsidP="00000000" w:rsidRDefault="00000000" w:rsidRPr="00000000" w14:paraId="0000009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76"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análisis del mercado y de la competencia.</w:t>
      </w:r>
    </w:p>
    <w:p w:rsidR="00000000" w:rsidDel="00000000" w:rsidP="00000000" w:rsidRDefault="00000000" w:rsidRPr="00000000" w14:paraId="0000009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76"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voluntad política y la percepción de las comunidades.</w:t>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76"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suma, el potencial de un destino turístico está determinado por la oferta de servicios locales y la demanda, que suple los requerimientos de visitantes y turistas.</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rtl w:val="0"/>
        </w:rPr>
      </w:r>
    </w:p>
    <w:p w:rsidR="00000000" w:rsidDel="00000000" w:rsidP="00000000" w:rsidRDefault="00000000" w:rsidRPr="00000000" w14:paraId="0000009D">
      <w:pPr>
        <w:numPr>
          <w:ilvl w:val="0"/>
          <w:numId w:val="3"/>
        </w:numPr>
        <w:pBdr>
          <w:top w:space="0" w:sz="0" w:val="nil"/>
          <w:left w:space="0" w:sz="0" w:val="nil"/>
          <w:bottom w:space="0" w:sz="0" w:val="nil"/>
          <w:right w:space="0" w:sz="0" w:val="nil"/>
          <w:between w:space="0" w:sz="0" w:val="nil"/>
        </w:pBdr>
        <w:spacing w:after="120" w:lineRule="auto"/>
        <w:ind w:left="357" w:hanging="357"/>
        <w:jc w:val="both"/>
        <w:rPr>
          <w:sz w:val="20"/>
          <w:szCs w:val="20"/>
        </w:rPr>
      </w:pPr>
      <w:r w:rsidDel="00000000" w:rsidR="00000000" w:rsidRPr="00000000">
        <w:rPr>
          <w:b w:val="1"/>
          <w:color w:val="000000"/>
          <w:sz w:val="20"/>
          <w:szCs w:val="20"/>
          <w:rtl w:val="0"/>
        </w:rPr>
        <w:t xml:space="preserve">Sostenibilidad</w:t>
      </w:r>
      <w:r w:rsidDel="00000000" w:rsidR="00000000" w:rsidRPr="00000000">
        <w:rPr>
          <w:rtl w:val="0"/>
        </w:rPr>
      </w:r>
      <w:del w:author="" w:id="4" w:date="2022-08-23T11:07:53Z">
        <w:r w:rsidDel="00000000" w:rsidR="00000000" w:rsidRPr="00000000">
          <w:drawing>
            <wp:anchor allowOverlap="1" behindDoc="0" distB="0" distT="0" distL="114300" distR="114300" hidden="0" layoutInCell="1" locked="0" relativeHeight="0" simplePos="0">
              <wp:simplePos x="0" y="0"/>
              <wp:positionH relativeFrom="column">
                <wp:posOffset>3764604</wp:posOffset>
              </wp:positionH>
              <wp:positionV relativeFrom="paragraph">
                <wp:posOffset>91386</wp:posOffset>
              </wp:positionV>
              <wp:extent cx="2695575" cy="1886903"/>
              <wp:effectExtent b="0" l="0" r="0" t="0"/>
              <wp:wrapSquare wrapText="bothSides" distB="0" distT="0" distL="114300" distR="114300"/>
              <wp:docPr descr="Viaje a Venecia. Vista posterior de una bonita chica con vestido amarillo sosteniendo un sombrero mirando el puente de los suspiros en Venecia, Italia. Hermosa joven visitando Europa." id="32" name="image1.jpg"/>
              <a:graphic>
                <a:graphicData uri="http://schemas.openxmlformats.org/drawingml/2006/picture">
                  <pic:pic>
                    <pic:nvPicPr>
                      <pic:cNvPr descr="Viaje a Venecia. Vista posterior de una bonita chica con vestido amarillo sosteniendo un sombrero mirando el puente de los suspiros en Venecia, Italia. Hermosa joven visitando Europa." id="0" name="image1.jpg"/>
                      <pic:cNvPicPr preferRelativeResize="0"/>
                    </pic:nvPicPr>
                    <pic:blipFill>
                      <a:blip r:embed="rId18"/>
                      <a:srcRect b="0" l="0" r="0" t="0"/>
                      <a:stretch>
                        <a:fillRect/>
                      </a:stretch>
                    </pic:blipFill>
                    <pic:spPr>
                      <a:xfrm>
                        <a:off x="0" y="0"/>
                        <a:ext cx="2695575" cy="1886903"/>
                      </a:xfrm>
                      <a:prstGeom prst="rect"/>
                      <a:ln/>
                    </pic:spPr>
                  </pic:pic>
                </a:graphicData>
              </a:graphic>
            </wp:anchor>
          </w:drawing>
        </w:r>
      </w:del>
    </w:p>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Es indiscutible el crecimiento del turismo a nivel mundial; el tiempo ha permitido que sean evidentes los cambios de acuerdo con  la forma en que se manifiesta dicho crecimiento, pasando de un turismo basado en el modelo fordista o de masas, en los años sesenta, a un turismo racional y que se ve superado por las innumerables tipologías que lo componen, debido, entre otras cosas, a la diversidad de motivaciones, destinos turísticos y actividades que en ellos se realizan.</w:t>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120" w:lineRule="auto"/>
        <w:jc w:val="both"/>
        <w:rPr>
          <w:color w:val="000000"/>
          <w:sz w:val="20"/>
          <w:szCs w:val="20"/>
        </w:rPr>
      </w:pPr>
      <w:commentRangeStart w:id="10"/>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120" w:lineRule="auto"/>
        <w:jc w:val="both"/>
        <w:rPr>
          <w:color w:val="000000"/>
          <w:sz w:val="20"/>
          <w:szCs w:val="20"/>
        </w:rPr>
      </w:pPr>
      <w:commentRangeEnd w:id="10"/>
      <w:r w:rsidDel="00000000" w:rsidR="00000000" w:rsidRPr="00000000">
        <w:commentReference w:id="10"/>
      </w:r>
      <w:r w:rsidDel="00000000" w:rsidR="00000000" w:rsidRPr="00000000">
        <w:rPr>
          <w:rtl w:val="0"/>
        </w:rPr>
      </w:r>
      <w:ins w:author="" w:id="5" w:date="2022-08-23T11:07:53Z">
        <w:r w:rsidDel="00000000" w:rsidR="00000000" w:rsidRPr="00000000">
          <w:drawing>
            <wp:anchor allowOverlap="1" behindDoc="0" distB="0" distT="0" distL="114300" distR="114300" hidden="0" layoutInCell="1" locked="0" relativeHeight="0" simplePos="0">
              <wp:simplePos x="0" y="0"/>
              <wp:positionH relativeFrom="column">
                <wp:posOffset>1962150</wp:posOffset>
              </wp:positionH>
              <wp:positionV relativeFrom="paragraph">
                <wp:posOffset>9525</wp:posOffset>
              </wp:positionV>
              <wp:extent cx="2695575" cy="1886903"/>
              <wp:effectExtent b="0" l="0" r="0" t="0"/>
              <wp:wrapSquare wrapText="bothSides" distB="0" distT="0" distL="114300" distR="114300"/>
              <wp:docPr descr="Viaje a Venecia. Vista posterior de una bonita chica con vestido amarillo sosteniendo un sombrero mirando el puente de los suspiros en Venecia, Italia. Hermosa joven visitando Europa." id="34" name="image1.jpg"/>
              <a:graphic>
                <a:graphicData uri="http://schemas.openxmlformats.org/drawingml/2006/picture">
                  <pic:pic>
                    <pic:nvPicPr>
                      <pic:cNvPr descr="Viaje a Venecia. Vista posterior de una bonita chica con vestido amarillo sosteniendo un sombrero mirando el puente de los suspiros en Venecia, Italia. Hermosa joven visitando Europa." id="0" name="image1.jpg"/>
                      <pic:cNvPicPr preferRelativeResize="0"/>
                    </pic:nvPicPr>
                    <pic:blipFill>
                      <a:blip r:embed="rId18"/>
                      <a:srcRect b="0" l="0" r="0" t="0"/>
                      <a:stretch>
                        <a:fillRect/>
                      </a:stretch>
                    </pic:blipFill>
                    <pic:spPr>
                      <a:xfrm>
                        <a:off x="0" y="0"/>
                        <a:ext cx="2695575" cy="1886903"/>
                      </a:xfrm>
                      <a:prstGeom prst="rect"/>
                      <a:ln/>
                    </pic:spPr>
                  </pic:pic>
                </a:graphicData>
              </a:graphic>
            </wp:anchor>
          </w:drawing>
        </w:r>
      </w:ins>
    </w:p>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Por lo anterior, se ha puesto de manifiesto el tema del desarrollo turístico sostenible, que busca no solo que exista un progreso de los atractivos y destinos turísticos, satisfaciendo necesidades de turistas y visitantes, sino que:</w:t>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120" w:lineRule="auto"/>
        <w:jc w:val="center"/>
        <w:rPr>
          <w:sz w:val="20"/>
          <w:szCs w:val="20"/>
        </w:rPr>
      </w:pPr>
      <w:commentRangeStart w:id="11"/>
      <w:r w:rsidDel="00000000" w:rsidR="00000000" w:rsidRPr="00000000">
        <w:rPr>
          <w:color w:val="000000"/>
          <w:sz w:val="20"/>
          <w:szCs w:val="20"/>
        </w:rPr>
        <mc:AlternateContent>
          <mc:Choice Requires="wpg">
            <w:drawing>
              <wp:inline distB="0" distT="0" distL="0" distR="0">
                <wp:extent cx="609600" cy="533400"/>
                <wp:effectExtent b="0" l="0" r="0" t="0"/>
                <wp:docPr id="16" name=""/>
                <a:graphic>
                  <a:graphicData uri="http://schemas.microsoft.com/office/word/2010/wordprocessingShape">
                    <wps:wsp>
                      <wps:cNvSpPr/>
                      <wps:cNvPr id="17" name="Shape 17"/>
                      <wps:spPr>
                        <a:xfrm>
                          <a:off x="5055488" y="3527588"/>
                          <a:ext cx="581025" cy="504825"/>
                        </a:xfrm>
                        <a:prstGeom prst="ellipse">
                          <a:avLst/>
                        </a:prstGeom>
                        <a:solidFill>
                          <a:srgbClr val="DDD9C3"/>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1</w:t>
                            </w:r>
                          </w:p>
                        </w:txbxContent>
                      </wps:txbx>
                      <wps:bodyPr anchorCtr="0" anchor="ctr" bIns="45700" lIns="91425" spcFirstLastPara="1" rIns="91425" wrap="square" tIns="45700">
                        <a:noAutofit/>
                      </wps:bodyPr>
                    </wps:wsp>
                  </a:graphicData>
                </a:graphic>
              </wp:inline>
            </w:drawing>
          </mc:Choice>
          <mc:Fallback>
            <w:drawing>
              <wp:inline distB="0" distT="0" distL="0" distR="0">
                <wp:extent cx="609600" cy="533400"/>
                <wp:effectExtent b="0" l="0" r="0" t="0"/>
                <wp:docPr id="16" name="image24.png"/>
                <a:graphic>
                  <a:graphicData uri="http://schemas.openxmlformats.org/drawingml/2006/picture">
                    <pic:pic>
                      <pic:nvPicPr>
                        <pic:cNvPr id="0" name="image24.png"/>
                        <pic:cNvPicPr preferRelativeResize="0"/>
                      </pic:nvPicPr>
                      <pic:blipFill>
                        <a:blip r:embed="rId19"/>
                        <a:srcRect/>
                        <a:stretch>
                          <a:fillRect/>
                        </a:stretch>
                      </pic:blipFill>
                      <pic:spPr>
                        <a:xfrm>
                          <a:off x="0" y="0"/>
                          <a:ext cx="609600" cy="533400"/>
                        </a:xfrm>
                        <a:prstGeom prst="rect"/>
                        <a:ln/>
                      </pic:spPr>
                    </pic:pic>
                  </a:graphicData>
                </a:graphic>
              </wp:inline>
            </w:drawing>
          </mc:Fallback>
        </mc:AlternateContent>
      </w:r>
      <w:commentRangeEnd w:id="11"/>
      <w:r w:rsidDel="00000000" w:rsidR="00000000" w:rsidRPr="00000000">
        <w:commentReference w:id="11"/>
      </w:r>
      <w:commentRangeStart w:id="12"/>
      <w:r w:rsidDel="00000000" w:rsidR="00000000" w:rsidRPr="00000000">
        <w:rPr>
          <w:color w:val="000000"/>
          <w:sz w:val="20"/>
          <w:szCs w:val="20"/>
        </w:rPr>
        <mc:AlternateContent>
          <mc:Choice Requires="wpg">
            <w:drawing>
              <wp:inline distB="0" distT="0" distL="0" distR="0">
                <wp:extent cx="609600" cy="533400"/>
                <wp:effectExtent b="0" l="0" r="0" t="0"/>
                <wp:docPr id="19" name=""/>
                <a:graphic>
                  <a:graphicData uri="http://schemas.microsoft.com/office/word/2010/wordprocessingShape">
                    <wps:wsp>
                      <wps:cNvSpPr/>
                      <wps:cNvPr id="20" name="Shape 20"/>
                      <wps:spPr>
                        <a:xfrm>
                          <a:off x="5055488" y="3527588"/>
                          <a:ext cx="581025" cy="504825"/>
                        </a:xfrm>
                        <a:prstGeom prst="ellipse">
                          <a:avLst/>
                        </a:prstGeom>
                        <a:solidFill>
                          <a:srgbClr val="DDD9C3"/>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2</w:t>
                            </w:r>
                          </w:p>
                        </w:txbxContent>
                      </wps:txbx>
                      <wps:bodyPr anchorCtr="0" anchor="ctr" bIns="45700" lIns="91425" spcFirstLastPara="1" rIns="91425" wrap="square" tIns="45700">
                        <a:noAutofit/>
                      </wps:bodyPr>
                    </wps:wsp>
                  </a:graphicData>
                </a:graphic>
              </wp:inline>
            </w:drawing>
          </mc:Choice>
          <mc:Fallback>
            <w:drawing>
              <wp:inline distB="0" distT="0" distL="0" distR="0">
                <wp:extent cx="609600" cy="533400"/>
                <wp:effectExtent b="0" l="0" r="0" t="0"/>
                <wp:docPr id="19" name="image27.png"/>
                <a:graphic>
                  <a:graphicData uri="http://schemas.openxmlformats.org/drawingml/2006/picture">
                    <pic:pic>
                      <pic:nvPicPr>
                        <pic:cNvPr id="0" name="image27.png"/>
                        <pic:cNvPicPr preferRelativeResize="0"/>
                      </pic:nvPicPr>
                      <pic:blipFill>
                        <a:blip r:embed="rId20"/>
                        <a:srcRect/>
                        <a:stretch>
                          <a:fillRect/>
                        </a:stretch>
                      </pic:blipFill>
                      <pic:spPr>
                        <a:xfrm>
                          <a:off x="0" y="0"/>
                          <a:ext cx="609600" cy="533400"/>
                        </a:xfrm>
                        <a:prstGeom prst="rect"/>
                        <a:ln/>
                      </pic:spPr>
                    </pic:pic>
                  </a:graphicData>
                </a:graphic>
              </wp:inline>
            </w:drawing>
          </mc:Fallback>
        </mc:AlternateContent>
      </w:r>
      <w:commentRangeEnd w:id="12"/>
      <w:r w:rsidDel="00000000" w:rsidR="00000000" w:rsidRPr="00000000">
        <w:commentReference w:id="12"/>
      </w:r>
      <w:commentRangeStart w:id="13"/>
      <w:r w:rsidDel="00000000" w:rsidR="00000000" w:rsidRPr="00000000">
        <w:rPr>
          <w:color w:val="000000"/>
          <w:sz w:val="20"/>
          <w:szCs w:val="20"/>
        </w:rPr>
        <mc:AlternateContent>
          <mc:Choice Requires="wpg">
            <w:drawing>
              <wp:inline distB="0" distT="0" distL="0" distR="0">
                <wp:extent cx="609600" cy="533400"/>
                <wp:effectExtent b="0" l="0" r="0" t="0"/>
                <wp:docPr id="18" name=""/>
                <a:graphic>
                  <a:graphicData uri="http://schemas.microsoft.com/office/word/2010/wordprocessingShape">
                    <wps:wsp>
                      <wps:cNvSpPr/>
                      <wps:cNvPr id="19" name="Shape 19"/>
                      <wps:spPr>
                        <a:xfrm>
                          <a:off x="5055488" y="3527588"/>
                          <a:ext cx="581025" cy="504825"/>
                        </a:xfrm>
                        <a:prstGeom prst="ellipse">
                          <a:avLst/>
                        </a:prstGeom>
                        <a:solidFill>
                          <a:srgbClr val="DDD9C3"/>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3</w:t>
                            </w:r>
                          </w:p>
                        </w:txbxContent>
                      </wps:txbx>
                      <wps:bodyPr anchorCtr="0" anchor="ctr" bIns="45700" lIns="91425" spcFirstLastPara="1" rIns="91425" wrap="square" tIns="45700">
                        <a:noAutofit/>
                      </wps:bodyPr>
                    </wps:wsp>
                  </a:graphicData>
                </a:graphic>
              </wp:inline>
            </w:drawing>
          </mc:Choice>
          <mc:Fallback>
            <w:drawing>
              <wp:inline distB="0" distT="0" distL="0" distR="0">
                <wp:extent cx="609600" cy="533400"/>
                <wp:effectExtent b="0" l="0" r="0" t="0"/>
                <wp:docPr id="18" name="image26.png"/>
                <a:graphic>
                  <a:graphicData uri="http://schemas.openxmlformats.org/drawingml/2006/picture">
                    <pic:pic>
                      <pic:nvPicPr>
                        <pic:cNvPr id="0" name="image26.png"/>
                        <pic:cNvPicPr preferRelativeResize="0"/>
                      </pic:nvPicPr>
                      <pic:blipFill>
                        <a:blip r:embed="rId21"/>
                        <a:srcRect/>
                        <a:stretch>
                          <a:fillRect/>
                        </a:stretch>
                      </pic:blipFill>
                      <pic:spPr>
                        <a:xfrm>
                          <a:off x="0" y="0"/>
                          <a:ext cx="609600" cy="533400"/>
                        </a:xfrm>
                        <a:prstGeom prst="rect"/>
                        <a:ln/>
                      </pic:spPr>
                    </pic:pic>
                  </a:graphicData>
                </a:graphic>
              </wp:inline>
            </w:drawing>
          </mc:Fallback>
        </mc:AlternateContent>
      </w:r>
      <w:commentRangeEnd w:id="13"/>
      <w:r w:rsidDel="00000000" w:rsidR="00000000" w:rsidRPr="00000000">
        <w:commentReference w:id="13"/>
      </w:r>
      <w:r w:rsidDel="00000000" w:rsidR="00000000" w:rsidRPr="00000000">
        <w:rPr>
          <w:sz w:val="20"/>
          <w:szCs w:val="20"/>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2404110</wp:posOffset>
            </wp:positionH>
            <wp:positionV relativeFrom="paragraph">
              <wp:posOffset>389905</wp:posOffset>
            </wp:positionV>
            <wp:extent cx="257041" cy="333375"/>
            <wp:effectExtent b="0" l="0" r="0" t="0"/>
            <wp:wrapNone/>
            <wp:docPr descr="Dedo Índice, Señalando, Puntero, Mano" id="46" name="image33.png"/>
            <a:graphic>
              <a:graphicData uri="http://schemas.openxmlformats.org/drawingml/2006/picture">
                <pic:pic>
                  <pic:nvPicPr>
                    <pic:cNvPr descr="Dedo Índice, Señalando, Puntero, Mano" id="0" name="image33.png"/>
                    <pic:cNvPicPr preferRelativeResize="0"/>
                  </pic:nvPicPr>
                  <pic:blipFill>
                    <a:blip r:embed="rId22"/>
                    <a:srcRect b="0" l="0" r="0" t="0"/>
                    <a:stretch>
                      <a:fillRect/>
                    </a:stretch>
                  </pic:blipFill>
                  <pic:spPr>
                    <a:xfrm>
                      <a:off x="0" y="0"/>
                      <a:ext cx="257041" cy="333375"/>
                    </a:xfrm>
                    <a:prstGeom prst="rect"/>
                    <a:ln/>
                  </pic:spPr>
                </pic:pic>
              </a:graphicData>
            </a:graphic>
          </wp:anchor>
        </w:drawing>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120" w:lineRule="auto"/>
        <w:jc w:val="center"/>
        <w:rPr>
          <w:color w:val="000000"/>
          <w:sz w:val="20"/>
          <w:szCs w:val="20"/>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AF">
      <w:pPr>
        <w:spacing w:after="120" w:lineRule="auto"/>
        <w:jc w:val="both"/>
        <w:rPr>
          <w:color w:val="121416"/>
          <w:sz w:val="20"/>
          <w:szCs w:val="20"/>
        </w:rPr>
      </w:pPr>
      <w:commentRangeStart w:id="14"/>
      <w:r w:rsidDel="00000000" w:rsidR="00000000" w:rsidRPr="00000000">
        <w:rPr>
          <w:sz w:val="20"/>
          <w:szCs w:val="20"/>
          <w:rtl w:val="0"/>
        </w:rPr>
        <w:t xml:space="preserve">El concepto de sostenibilidad fue propuesto en el informe </w:t>
      </w:r>
      <w:r w:rsidDel="00000000" w:rsidR="00000000" w:rsidRPr="00000000">
        <w:rPr>
          <w:i w:val="1"/>
          <w:sz w:val="20"/>
          <w:szCs w:val="20"/>
          <w:rtl w:val="0"/>
        </w:rPr>
        <w:t xml:space="preserve">Brundtland</w:t>
      </w:r>
      <w:r w:rsidDel="00000000" w:rsidR="00000000" w:rsidRPr="00000000">
        <w:rPr>
          <w:sz w:val="20"/>
          <w:szCs w:val="20"/>
          <w:rtl w:val="0"/>
        </w:rPr>
        <w:t xml:space="preserve">.  En este documento se hizo una definición del desarrollo sostenible como: “El desarrollo que satisface las necesidades de la generación presente sin comprometer la capacidad de las generaciones futuras para satisfacer sus propias necesidades” </w:t>
      </w:r>
      <w:r w:rsidDel="00000000" w:rsidR="00000000" w:rsidRPr="00000000">
        <w:rPr>
          <w:color w:val="121416"/>
          <w:sz w:val="20"/>
          <w:szCs w:val="20"/>
          <w:rtl w:val="0"/>
        </w:rPr>
        <w:t xml:space="preserve">(Asamblea General de las Naciones Unidas, 1987)</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B0">
      <w:pPr>
        <w:spacing w:after="120" w:lineRule="auto"/>
        <w:jc w:val="both"/>
        <w:rPr>
          <w:sz w:val="20"/>
          <w:szCs w:val="20"/>
        </w:rPr>
      </w:pPr>
      <w:r w:rsidDel="00000000" w:rsidR="00000000" w:rsidRPr="00000000">
        <w:rPr>
          <w:rtl w:val="0"/>
        </w:rPr>
      </w:r>
    </w:p>
    <w:p w:rsidR="00000000" w:rsidDel="00000000" w:rsidP="00000000" w:rsidRDefault="00000000" w:rsidRPr="00000000" w14:paraId="000000B1">
      <w:pPr>
        <w:spacing w:after="120" w:lineRule="auto"/>
        <w:jc w:val="center"/>
        <w:rPr>
          <w:sz w:val="20"/>
          <w:szCs w:val="20"/>
        </w:rPr>
      </w:pPr>
      <w:commentRangeStart w:id="15"/>
      <w:r w:rsidDel="00000000" w:rsidR="00000000" w:rsidRPr="00000000">
        <w:rPr>
          <w:sz w:val="20"/>
          <w:szCs w:val="20"/>
        </w:rPr>
        <mc:AlternateContent>
          <mc:Choice Requires="wpg">
            <w:drawing>
              <wp:inline distB="0" distT="0" distL="0" distR="0">
                <wp:extent cx="5276850" cy="676275"/>
                <wp:effectExtent b="0" l="0" r="0" t="0"/>
                <wp:docPr id="28" name=""/>
                <a:graphic>
                  <a:graphicData uri="http://schemas.microsoft.com/office/word/2010/wordprocessingShape">
                    <wps:wsp>
                      <wps:cNvSpPr/>
                      <wps:cNvPr id="29" name="Shape 29"/>
                      <wps:spPr>
                        <a:xfrm>
                          <a:off x="2721863" y="3456150"/>
                          <a:ext cx="5248275" cy="64770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Para ampliar sus conocimientos, en lo relativo a resultados de conferencias, convenciones y cumbres, sobre Sostenibilidad, analice atentamente el contenido del siguiente documento.</w:t>
                            </w:r>
                          </w:p>
                        </w:txbxContent>
                      </wps:txbx>
                      <wps:bodyPr anchorCtr="0" anchor="ctr" bIns="45700" lIns="91425" spcFirstLastPara="1" rIns="91425" wrap="square" tIns="45700">
                        <a:noAutofit/>
                      </wps:bodyPr>
                    </wps:wsp>
                  </a:graphicData>
                </a:graphic>
              </wp:inline>
            </w:drawing>
          </mc:Choice>
          <mc:Fallback>
            <w:drawing>
              <wp:inline distB="0" distT="0" distL="0" distR="0">
                <wp:extent cx="5276850" cy="676275"/>
                <wp:effectExtent b="0" l="0" r="0" t="0"/>
                <wp:docPr id="28" name="image40.png"/>
                <a:graphic>
                  <a:graphicData uri="http://schemas.openxmlformats.org/drawingml/2006/picture">
                    <pic:pic>
                      <pic:nvPicPr>
                        <pic:cNvPr id="0" name="image40.png"/>
                        <pic:cNvPicPr preferRelativeResize="0"/>
                      </pic:nvPicPr>
                      <pic:blipFill>
                        <a:blip r:embed="rId23"/>
                        <a:srcRect/>
                        <a:stretch>
                          <a:fillRect/>
                        </a:stretch>
                      </pic:blipFill>
                      <pic:spPr>
                        <a:xfrm>
                          <a:off x="0" y="0"/>
                          <a:ext cx="5276850" cy="676275"/>
                        </a:xfrm>
                        <a:prstGeom prst="rect"/>
                        <a:ln/>
                      </pic:spPr>
                    </pic:pic>
                  </a:graphicData>
                </a:graphic>
              </wp:inline>
            </w:drawing>
          </mc:Fallback>
        </mc:AlternateContent>
      </w:r>
      <w:commentRangeEnd w:id="15"/>
      <w:r w:rsidDel="00000000" w:rsidR="00000000" w:rsidRPr="00000000">
        <w:commentReference w:id="15"/>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4533900</wp:posOffset>
                </wp:positionH>
                <wp:positionV relativeFrom="paragraph">
                  <wp:posOffset>431800</wp:posOffset>
                </wp:positionV>
                <wp:extent cx="381000" cy="496570"/>
                <wp:effectExtent b="0" l="0" r="0" t="0"/>
                <wp:wrapNone/>
                <wp:docPr id="20" name=""/>
                <a:graphic>
                  <a:graphicData uri="http://schemas.microsoft.com/office/word/2010/wordprocessingShape">
                    <wps:wsp>
                      <wps:cNvSpPr/>
                      <wps:cNvPr id="21" name="Shape 21"/>
                      <wps:spPr>
                        <a:xfrm>
                          <a:off x="5193600" y="3569815"/>
                          <a:ext cx="304800" cy="420370"/>
                        </a:xfrm>
                        <a:custGeom>
                          <a:rect b="b" l="l" r="r" t="t"/>
                          <a:pathLst>
                            <a:path extrusionOk="0" h="120000" w="120000">
                              <a:moveTo>
                                <a:pt x="0" y="0"/>
                              </a:moveTo>
                              <a:lnTo>
                                <a:pt x="120000" y="0"/>
                              </a:lnTo>
                              <a:lnTo>
                                <a:pt x="120000" y="120000"/>
                              </a:lnTo>
                              <a:lnTo>
                                <a:pt x="0" y="120000"/>
                              </a:lnTo>
                              <a:close/>
                              <a:moveTo>
                                <a:pt x="26250" y="27372"/>
                              </a:moveTo>
                              <a:lnTo>
                                <a:pt x="71250" y="27372"/>
                              </a:lnTo>
                              <a:lnTo>
                                <a:pt x="93750" y="43686"/>
                              </a:lnTo>
                              <a:lnTo>
                                <a:pt x="93750" y="92628"/>
                              </a:lnTo>
                              <a:lnTo>
                                <a:pt x="26250" y="92628"/>
                              </a:lnTo>
                              <a:close/>
                            </a:path>
                            <a:path extrusionOk="0" fill="darkenLess" h="120000" w="120000">
                              <a:moveTo>
                                <a:pt x="26250" y="27372"/>
                              </a:moveTo>
                              <a:lnTo>
                                <a:pt x="71250" y="27372"/>
                              </a:lnTo>
                              <a:lnTo>
                                <a:pt x="71250" y="43686"/>
                              </a:lnTo>
                              <a:lnTo>
                                <a:pt x="93750" y="43686"/>
                              </a:lnTo>
                              <a:lnTo>
                                <a:pt x="93750" y="92628"/>
                              </a:lnTo>
                              <a:lnTo>
                                <a:pt x="26250" y="92628"/>
                              </a:lnTo>
                              <a:close/>
                            </a:path>
                            <a:path extrusionOk="0" fill="darken" h="120000" w="120000">
                              <a:moveTo>
                                <a:pt x="71250" y="27372"/>
                              </a:moveTo>
                              <a:lnTo>
                                <a:pt x="71250" y="43686"/>
                              </a:lnTo>
                              <a:lnTo>
                                <a:pt x="93750" y="43686"/>
                              </a:lnTo>
                              <a:close/>
                            </a:path>
                            <a:path extrusionOk="0" fill="none" h="120000" w="120000">
                              <a:moveTo>
                                <a:pt x="26250" y="27372"/>
                              </a:moveTo>
                              <a:lnTo>
                                <a:pt x="71250" y="27372"/>
                              </a:lnTo>
                              <a:lnTo>
                                <a:pt x="93750" y="43686"/>
                              </a:lnTo>
                              <a:lnTo>
                                <a:pt x="93750" y="92628"/>
                              </a:lnTo>
                              <a:lnTo>
                                <a:pt x="26250" y="92628"/>
                              </a:lnTo>
                              <a:close/>
                              <a:moveTo>
                                <a:pt x="93750" y="43686"/>
                              </a:moveTo>
                              <a:lnTo>
                                <a:pt x="71250" y="43686"/>
                              </a:lnTo>
                              <a:lnTo>
                                <a:pt x="71250" y="27372"/>
                              </a:lnTo>
                            </a:path>
                            <a:path extrusionOk="0" fill="none" h="120000" w="120000">
                              <a:moveTo>
                                <a:pt x="0" y="0"/>
                              </a:moveTo>
                              <a:lnTo>
                                <a:pt x="120000" y="0"/>
                              </a:lnTo>
                              <a:lnTo>
                                <a:pt x="120000" y="120000"/>
                              </a:lnTo>
                              <a:lnTo>
                                <a:pt x="0" y="120000"/>
                              </a:lnTo>
                              <a:close/>
                            </a:path>
                          </a:pathLst>
                        </a:custGeom>
                        <a:solidFill>
                          <a:srgbClr val="EAF1DD"/>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4533900</wp:posOffset>
                </wp:positionH>
                <wp:positionV relativeFrom="paragraph">
                  <wp:posOffset>431800</wp:posOffset>
                </wp:positionV>
                <wp:extent cx="381000" cy="496570"/>
                <wp:effectExtent b="0" l="0" r="0" t="0"/>
                <wp:wrapNone/>
                <wp:docPr id="20" name="image28.png"/>
                <a:graphic>
                  <a:graphicData uri="http://schemas.openxmlformats.org/drawingml/2006/picture">
                    <pic:pic>
                      <pic:nvPicPr>
                        <pic:cNvPr id="0" name="image28.png"/>
                        <pic:cNvPicPr preferRelativeResize="0"/>
                      </pic:nvPicPr>
                      <pic:blipFill>
                        <a:blip r:embed="rId24"/>
                        <a:srcRect/>
                        <a:stretch>
                          <a:fillRect/>
                        </a:stretch>
                      </pic:blipFill>
                      <pic:spPr>
                        <a:xfrm>
                          <a:off x="0" y="0"/>
                          <a:ext cx="381000" cy="496570"/>
                        </a:xfrm>
                        <a:prstGeom prst="rect"/>
                        <a:ln/>
                      </pic:spPr>
                    </pic:pic>
                  </a:graphicData>
                </a:graphic>
              </wp:anchor>
            </w:drawing>
          </mc:Fallback>
        </mc:AlternateContent>
      </w:r>
    </w:p>
    <w:p w:rsidR="00000000" w:rsidDel="00000000" w:rsidP="00000000" w:rsidRDefault="00000000" w:rsidRPr="00000000" w14:paraId="000000B2">
      <w:pPr>
        <w:spacing w:after="120" w:lineRule="auto"/>
        <w:jc w:val="both"/>
        <w:rPr>
          <w:sz w:val="20"/>
          <w:szCs w:val="20"/>
        </w:rPr>
      </w:pPr>
      <w:r w:rsidDel="00000000" w:rsidR="00000000" w:rsidRPr="00000000">
        <w:rPr>
          <w:rtl w:val="0"/>
        </w:rPr>
      </w:r>
    </w:p>
    <w:p w:rsidR="00000000" w:rsidDel="00000000" w:rsidP="00000000" w:rsidRDefault="00000000" w:rsidRPr="00000000" w14:paraId="000000B3">
      <w:pPr>
        <w:spacing w:after="120" w:lineRule="auto"/>
        <w:jc w:val="both"/>
        <w:rPr>
          <w:sz w:val="20"/>
          <w:szCs w:val="20"/>
        </w:rPr>
      </w:pPr>
      <w:r w:rsidDel="00000000" w:rsidR="00000000" w:rsidRPr="00000000">
        <w:rPr>
          <w:rtl w:val="0"/>
        </w:rPr>
      </w:r>
    </w:p>
    <w:p w:rsidR="00000000" w:rsidDel="00000000" w:rsidP="00000000" w:rsidRDefault="00000000" w:rsidRPr="00000000" w14:paraId="000000B4">
      <w:pPr>
        <w:spacing w:after="120" w:lineRule="auto"/>
        <w:jc w:val="both"/>
        <w:rPr>
          <w:sz w:val="20"/>
          <w:szCs w:val="20"/>
        </w:rPr>
      </w:pPr>
      <w:r w:rsidDel="00000000" w:rsidR="00000000" w:rsidRPr="00000000">
        <w:rPr>
          <w:sz w:val="20"/>
          <w:szCs w:val="20"/>
          <w:rtl w:val="0"/>
        </w:rPr>
        <w:t xml:space="preserve">Teniendo en cuenta las normativas de sostenibilidad, se afirma que, el turismo sostenible es:</w:t>
      </w:r>
    </w:p>
    <w:p w:rsidR="00000000" w:rsidDel="00000000" w:rsidP="00000000" w:rsidRDefault="00000000" w:rsidRPr="00000000" w14:paraId="000000B5">
      <w:pPr>
        <w:spacing w:after="120" w:lineRule="auto"/>
        <w:jc w:val="both"/>
        <w:rPr>
          <w:sz w:val="20"/>
          <w:szCs w:val="20"/>
        </w:rPr>
      </w:pPr>
      <w:r w:rsidDel="00000000" w:rsidR="00000000" w:rsidRPr="00000000">
        <w:rPr>
          <w:rtl w:val="0"/>
        </w:rPr>
      </w:r>
    </w:p>
    <w:p w:rsidR="00000000" w:rsidDel="00000000" w:rsidP="00000000" w:rsidRDefault="00000000" w:rsidRPr="00000000" w14:paraId="000000B6">
      <w:pPr>
        <w:spacing w:after="120" w:lineRule="auto"/>
        <w:jc w:val="center"/>
        <w:rPr>
          <w:color w:val="ff0000"/>
          <w:sz w:val="20"/>
          <w:szCs w:val="20"/>
        </w:rPr>
      </w:pPr>
      <w:r w:rsidDel="00000000" w:rsidR="00000000" w:rsidRPr="00000000">
        <w:rPr>
          <w:color w:val="ff0000"/>
          <w:sz w:val="20"/>
          <w:szCs w:val="20"/>
        </w:rPr>
        <mc:AlternateContent>
          <mc:Choice Requires="wpg">
            <w:drawing>
              <wp:inline distB="0" distT="0" distL="0" distR="0">
                <wp:extent cx="5047920" cy="460911"/>
                <wp:effectExtent b="0" l="0" r="0" t="0"/>
                <wp:docPr id="27" name=""/>
                <a:graphic>
                  <a:graphicData uri="http://schemas.microsoft.com/office/word/2010/wordprocessingShape">
                    <wps:wsp>
                      <wps:cNvSpPr/>
                      <wps:cNvPr id="28" name="Shape 28"/>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CF05_2_InfografiaInteractiva_Sostenibilidad</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0911"/>
                <wp:effectExtent b="0" l="0" r="0" t="0"/>
                <wp:docPr id="27" name="image39.png"/>
                <a:graphic>
                  <a:graphicData uri="http://schemas.openxmlformats.org/drawingml/2006/picture">
                    <pic:pic>
                      <pic:nvPicPr>
                        <pic:cNvPr id="0" name="image39.png"/>
                        <pic:cNvPicPr preferRelativeResize="0"/>
                      </pic:nvPicPr>
                      <pic:blipFill>
                        <a:blip r:embed="rId25"/>
                        <a:srcRect/>
                        <a:stretch>
                          <a:fillRect/>
                        </a:stretch>
                      </pic:blipFill>
                      <pic:spPr>
                        <a:xfrm>
                          <a:off x="0" y="0"/>
                          <a:ext cx="5047920" cy="46091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7">
      <w:pPr>
        <w:spacing w:after="120" w:lineRule="auto"/>
        <w:jc w:val="both"/>
        <w:rPr>
          <w:sz w:val="20"/>
          <w:szCs w:val="20"/>
        </w:rPr>
      </w:pPr>
      <w:r w:rsidDel="00000000" w:rsidR="00000000" w:rsidRPr="00000000">
        <w:rPr>
          <w:rtl w:val="0"/>
        </w:rPr>
      </w:r>
    </w:p>
    <w:p w:rsidR="00000000" w:rsidDel="00000000" w:rsidP="00000000" w:rsidRDefault="00000000" w:rsidRPr="00000000" w14:paraId="000000B8">
      <w:pPr>
        <w:spacing w:after="120" w:lineRule="auto"/>
        <w:jc w:val="both"/>
        <w:rPr>
          <w:b w:val="1"/>
          <w:sz w:val="20"/>
          <w:szCs w:val="20"/>
        </w:rPr>
      </w:pPr>
      <w:r w:rsidDel="00000000" w:rsidR="00000000" w:rsidRPr="00000000">
        <w:rPr>
          <w:b w:val="1"/>
          <w:sz w:val="20"/>
          <w:szCs w:val="20"/>
          <w:rtl w:val="0"/>
        </w:rPr>
        <w:t xml:space="preserve">2.1    Impactos del turismo</w:t>
      </w:r>
    </w:p>
    <w:p w:rsidR="00000000" w:rsidDel="00000000" w:rsidP="00000000" w:rsidRDefault="00000000" w:rsidRPr="00000000" w14:paraId="000000B9">
      <w:pPr>
        <w:spacing w:after="120" w:lineRule="auto"/>
        <w:jc w:val="both"/>
        <w:rPr>
          <w:b w:val="1"/>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2371725</wp:posOffset>
            </wp:positionH>
            <wp:positionV relativeFrom="paragraph">
              <wp:posOffset>76200</wp:posOffset>
            </wp:positionV>
            <wp:extent cx="1682750" cy="1177925"/>
            <wp:effectExtent b="0" l="0" r="0" t="0"/>
            <wp:wrapSquare wrapText="bothSides" distB="0" distT="0" distL="114300" distR="114300"/>
            <wp:docPr descr="Keep clean city. Tourist holding plastic bottle and going to recycling bin. Woman and garbage bin on street" id="45" name="image31.jpg"/>
            <a:graphic>
              <a:graphicData uri="http://schemas.openxmlformats.org/drawingml/2006/picture">
                <pic:pic>
                  <pic:nvPicPr>
                    <pic:cNvPr descr="Keep clean city. Tourist holding plastic bottle and going to recycling bin. Woman and garbage bin on street" id="0" name="image31.jpg"/>
                    <pic:cNvPicPr preferRelativeResize="0"/>
                  </pic:nvPicPr>
                  <pic:blipFill>
                    <a:blip r:embed="rId26"/>
                    <a:srcRect b="0" l="0" r="0" t="0"/>
                    <a:stretch>
                      <a:fillRect/>
                    </a:stretch>
                  </pic:blipFill>
                  <pic:spPr>
                    <a:xfrm>
                      <a:off x="0" y="0"/>
                      <a:ext cx="1682750" cy="1177925"/>
                    </a:xfrm>
                    <a:prstGeom prst="rect"/>
                    <a:ln/>
                  </pic:spPr>
                </pic:pic>
              </a:graphicData>
            </a:graphic>
          </wp:anchor>
        </w:drawing>
      </w:r>
    </w:p>
    <w:p w:rsidR="00000000" w:rsidDel="00000000" w:rsidP="00000000" w:rsidRDefault="00000000" w:rsidRPr="00000000" w14:paraId="000000BA">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0BB">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0BC">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0BD">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0BE">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0BF">
      <w:pPr>
        <w:spacing w:after="120" w:lineRule="auto"/>
        <w:jc w:val="both"/>
        <w:rPr>
          <w:sz w:val="20"/>
          <w:szCs w:val="20"/>
        </w:rPr>
      </w:pPr>
      <w:r w:rsidDel="00000000" w:rsidR="00000000" w:rsidRPr="00000000">
        <w:rPr>
          <w:sz w:val="20"/>
          <w:szCs w:val="20"/>
          <w:rtl w:val="0"/>
        </w:rPr>
        <w:t xml:space="preserve">La actividad turística es un fenómeno que involucra diferentes actores, que afectan directa o indirectamente los contextos en los que se desarrolla la práctica de estas acciones. Como es de suponer, los territorios, las comunidades, los ecosistemas e incluso, los turistas mismos, sufren afectaciones directas de la actividad turística; unas de ellas, en favor y otras en contra.</w:t>
      </w:r>
      <w:r w:rsidDel="00000000" w:rsidR="00000000" w:rsidRPr="00000000">
        <w:drawing>
          <wp:anchor allowOverlap="1" behindDoc="0" distB="0" distT="0" distL="114300" distR="114300" hidden="0" layoutInCell="1" locked="0" relativeHeight="0" simplePos="0">
            <wp:simplePos x="0" y="0"/>
            <wp:positionH relativeFrom="column">
              <wp:posOffset>-632</wp:posOffset>
            </wp:positionH>
            <wp:positionV relativeFrom="paragraph">
              <wp:posOffset>43180</wp:posOffset>
            </wp:positionV>
            <wp:extent cx="1682750" cy="1177925"/>
            <wp:effectExtent b="0" l="0" r="0" t="0"/>
            <wp:wrapSquare wrapText="bothSides" distB="0" distT="0" distL="114300" distR="114300"/>
            <wp:docPr descr="Keep clean city. Tourist holding plastic bottle and going to recycling bin. Woman and garbage bin on street" id="55" name="image31.jpg"/>
            <a:graphic>
              <a:graphicData uri="http://schemas.openxmlformats.org/drawingml/2006/picture">
                <pic:pic>
                  <pic:nvPicPr>
                    <pic:cNvPr descr="Keep clean city. Tourist holding plastic bottle and going to recycling bin. Woman and garbage bin on street" id="0" name="image31.jpg"/>
                    <pic:cNvPicPr preferRelativeResize="0"/>
                  </pic:nvPicPr>
                  <pic:blipFill>
                    <a:blip r:embed="rId26"/>
                    <a:srcRect b="0" l="0" r="0" t="0"/>
                    <a:stretch>
                      <a:fillRect/>
                    </a:stretch>
                  </pic:blipFill>
                  <pic:spPr>
                    <a:xfrm>
                      <a:off x="0" y="0"/>
                      <a:ext cx="1682750" cy="1177925"/>
                    </a:xfrm>
                    <a:prstGeom prst="rect"/>
                    <a:ln/>
                  </pic:spPr>
                </pic:pic>
              </a:graphicData>
            </a:graphic>
          </wp:anchor>
        </w:drawing>
      </w:r>
    </w:p>
    <w:p w:rsidR="00000000" w:rsidDel="00000000" w:rsidP="00000000" w:rsidRDefault="00000000" w:rsidRPr="00000000" w14:paraId="000000C0">
      <w:pPr>
        <w:spacing w:after="120" w:lineRule="auto"/>
        <w:jc w:val="both"/>
        <w:rPr>
          <w:sz w:val="20"/>
          <w:szCs w:val="20"/>
        </w:rPr>
      </w:pPr>
      <w:r w:rsidDel="00000000" w:rsidR="00000000" w:rsidRPr="00000000">
        <w:rPr>
          <w:rtl w:val="0"/>
        </w:rPr>
      </w:r>
    </w:p>
    <w:p w:rsidR="00000000" w:rsidDel="00000000" w:rsidP="00000000" w:rsidRDefault="00000000" w:rsidRPr="00000000" w14:paraId="000000C1">
      <w:pPr>
        <w:spacing w:after="120" w:lineRule="auto"/>
        <w:jc w:val="both"/>
        <w:rPr>
          <w:sz w:val="20"/>
          <w:szCs w:val="20"/>
        </w:rPr>
      </w:pPr>
      <w:r w:rsidDel="00000000" w:rsidR="00000000" w:rsidRPr="00000000">
        <w:rPr>
          <w:sz w:val="20"/>
          <w:szCs w:val="20"/>
          <w:rtl w:val="0"/>
        </w:rPr>
        <w:t xml:space="preserve">A continuación, y a modo de ejemplo se presentan algunos impactos que se pueden generar como consecuencia de las actividades turísticas, en cualquier territorio del pa</w:t>
      </w:r>
      <w:commentRangeStart w:id="16"/>
      <w:r w:rsidDel="00000000" w:rsidR="00000000" w:rsidRPr="00000000">
        <w:rPr>
          <w:sz w:val="20"/>
          <w:szCs w:val="20"/>
          <w:rtl w:val="0"/>
        </w:rPr>
        <w:t xml:space="preserve">ís: </w:t>
      </w:r>
    </w:p>
    <w:p w:rsidR="00000000" w:rsidDel="00000000" w:rsidP="00000000" w:rsidRDefault="00000000" w:rsidRPr="00000000" w14:paraId="000000C2">
      <w:pPr>
        <w:spacing w:after="120" w:lineRule="auto"/>
        <w:jc w:val="both"/>
        <w:rPr>
          <w:sz w:val="20"/>
          <w:szCs w:val="20"/>
        </w:rPr>
      </w:pPr>
      <w:r w:rsidDel="00000000" w:rsidR="00000000" w:rsidRPr="00000000">
        <w:rPr>
          <w:rtl w:val="0"/>
        </w:rPr>
      </w:r>
    </w:p>
    <w:p w:rsidR="00000000" w:rsidDel="00000000" w:rsidP="00000000" w:rsidRDefault="00000000" w:rsidRPr="00000000" w14:paraId="000000C3">
      <w:pPr>
        <w:spacing w:after="120" w:lineRule="auto"/>
        <w:jc w:val="center"/>
        <w:rPr>
          <w:sz w:val="20"/>
          <w:szCs w:val="20"/>
        </w:rPr>
      </w:pPr>
      <w:r w:rsidDel="00000000" w:rsidR="00000000" w:rsidRPr="00000000">
        <w:rPr>
          <w:sz w:val="20"/>
          <w:szCs w:val="20"/>
        </w:rPr>
        <mc:AlternateContent>
          <mc:Choice Requires="wpg">
            <w:drawing>
              <wp:inline distB="0" distT="0" distL="0" distR="0">
                <wp:extent cx="5047920" cy="460911"/>
                <wp:effectExtent b="0" l="0" r="0" t="0"/>
                <wp:docPr id="25" name=""/>
                <a:graphic>
                  <a:graphicData uri="http://schemas.microsoft.com/office/word/2010/wordprocessingShape">
                    <wps:wsp>
                      <wps:cNvSpPr/>
                      <wps:cNvPr id="26" name="Shape 26"/>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CF05_2-1_Video_ImpactosDelTurismo</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0911"/>
                <wp:effectExtent b="0" l="0" r="0" t="0"/>
                <wp:docPr id="25" name="image35.png"/>
                <a:graphic>
                  <a:graphicData uri="http://schemas.openxmlformats.org/drawingml/2006/picture">
                    <pic:pic>
                      <pic:nvPicPr>
                        <pic:cNvPr id="0" name="image35.png"/>
                        <pic:cNvPicPr preferRelativeResize="0"/>
                      </pic:nvPicPr>
                      <pic:blipFill>
                        <a:blip r:embed="rId27"/>
                        <a:srcRect/>
                        <a:stretch>
                          <a:fillRect/>
                        </a:stretch>
                      </pic:blipFill>
                      <pic:spPr>
                        <a:xfrm>
                          <a:off x="0" y="0"/>
                          <a:ext cx="5047920" cy="460911"/>
                        </a:xfrm>
                        <a:prstGeom prst="rect"/>
                        <a:ln/>
                      </pic:spPr>
                    </pic:pic>
                  </a:graphicData>
                </a:graphic>
              </wp:inline>
            </w:drawing>
          </mc:Fallback>
        </mc:AlternateConten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C4">
      <w:pPr>
        <w:spacing w:after="120" w:lineRule="auto"/>
        <w:jc w:val="both"/>
        <w:rPr>
          <w:sz w:val="20"/>
          <w:szCs w:val="20"/>
        </w:rPr>
      </w:pPr>
      <w:r w:rsidDel="00000000" w:rsidR="00000000" w:rsidRPr="00000000">
        <w:rPr>
          <w:rtl w:val="0"/>
        </w:rPr>
      </w:r>
    </w:p>
    <w:p w:rsidR="00000000" w:rsidDel="00000000" w:rsidP="00000000" w:rsidRDefault="00000000" w:rsidRPr="00000000" w14:paraId="000000C5">
      <w:pPr>
        <w:spacing w:after="120" w:lineRule="auto"/>
        <w:jc w:val="both"/>
        <w:rPr>
          <w:b w:val="1"/>
          <w:sz w:val="20"/>
          <w:szCs w:val="20"/>
        </w:rPr>
      </w:pPr>
      <w:r w:rsidDel="00000000" w:rsidR="00000000" w:rsidRPr="00000000">
        <w:rPr>
          <w:b w:val="1"/>
          <w:sz w:val="20"/>
          <w:szCs w:val="20"/>
          <w:rtl w:val="0"/>
        </w:rPr>
        <w:t xml:space="preserve">2.2    Normativa turística</w:t>
      </w:r>
    </w:p>
    <w:p w:rsidR="00000000" w:rsidDel="00000000" w:rsidP="00000000" w:rsidRDefault="00000000" w:rsidRPr="00000000" w14:paraId="000000C6">
      <w:pPr>
        <w:spacing w:after="120" w:lineRule="auto"/>
        <w:jc w:val="both"/>
        <w:rPr>
          <w:b w:val="1"/>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2324100</wp:posOffset>
            </wp:positionH>
            <wp:positionV relativeFrom="paragraph">
              <wp:posOffset>85725</wp:posOffset>
            </wp:positionV>
            <wp:extent cx="1779905" cy="1248410"/>
            <wp:effectExtent b="0" l="0" r="0" t="0"/>
            <wp:wrapSquare wrapText="bothSides" distB="0" distT="0" distL="114300" distR="114300"/>
            <wp:docPr descr="Las cascadas en el bosque fluyeron en un suave color blanco, contrastando con las enormes rocas de gran poder. En las cercanías hay grandes árboles, verde claro, verde oscuro, muy natural." id="54" name="image42.jpg"/>
            <a:graphic>
              <a:graphicData uri="http://schemas.openxmlformats.org/drawingml/2006/picture">
                <pic:pic>
                  <pic:nvPicPr>
                    <pic:cNvPr descr="Las cascadas en el bosque fluyeron en un suave color blanco, contrastando con las enormes rocas de gran poder. En las cercanías hay grandes árboles, verde claro, verde oscuro, muy natural." id="0" name="image42.jpg"/>
                    <pic:cNvPicPr preferRelativeResize="0"/>
                  </pic:nvPicPr>
                  <pic:blipFill>
                    <a:blip r:embed="rId28"/>
                    <a:srcRect b="0" l="0" r="0" t="0"/>
                    <a:stretch>
                      <a:fillRect/>
                    </a:stretch>
                  </pic:blipFill>
                  <pic:spPr>
                    <a:xfrm>
                      <a:off x="0" y="0"/>
                      <a:ext cx="1779905" cy="1248410"/>
                    </a:xfrm>
                    <a:prstGeom prst="rect"/>
                    <a:ln/>
                  </pic:spPr>
                </pic:pic>
              </a:graphicData>
            </a:graphic>
          </wp:anchor>
        </w:drawing>
      </w:r>
    </w:p>
    <w:p w:rsidR="00000000" w:rsidDel="00000000" w:rsidP="00000000" w:rsidRDefault="00000000" w:rsidRPr="00000000" w14:paraId="000000C7">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0C8">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0C9">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0CA">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0CB">
      <w:pPr>
        <w:spacing w:after="120" w:lineRule="auto"/>
        <w:jc w:val="both"/>
        <w:rPr>
          <w:b w:val="1"/>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-97787</wp:posOffset>
            </wp:positionH>
            <wp:positionV relativeFrom="paragraph">
              <wp:posOffset>266700</wp:posOffset>
            </wp:positionV>
            <wp:extent cx="1779905" cy="1248410"/>
            <wp:effectExtent b="0" l="0" r="0" t="0"/>
            <wp:wrapSquare wrapText="bothSides" distB="0" distT="0" distL="114300" distR="114300"/>
            <wp:docPr descr="Las cascadas en el bosque fluyeron en un suave color blanco, contrastando con las enormes rocas de gran poder. En las cercanías hay grandes árboles, verde claro, verde oscuro, muy natural." id="53" name="image42.jpg"/>
            <a:graphic>
              <a:graphicData uri="http://schemas.openxmlformats.org/drawingml/2006/picture">
                <pic:pic>
                  <pic:nvPicPr>
                    <pic:cNvPr descr="Las cascadas en el bosque fluyeron en un suave color blanco, contrastando con las enormes rocas de gran poder. En las cercanías hay grandes árboles, verde claro, verde oscuro, muy natural." id="0" name="image42.jpg"/>
                    <pic:cNvPicPr preferRelativeResize="0"/>
                  </pic:nvPicPr>
                  <pic:blipFill>
                    <a:blip r:embed="rId28"/>
                    <a:srcRect b="0" l="0" r="0" t="0"/>
                    <a:stretch>
                      <a:fillRect/>
                    </a:stretch>
                  </pic:blipFill>
                  <pic:spPr>
                    <a:xfrm>
                      <a:off x="0" y="0"/>
                      <a:ext cx="1779905" cy="1248410"/>
                    </a:xfrm>
                    <a:prstGeom prst="rect"/>
                    <a:ln/>
                  </pic:spPr>
                </pic:pic>
              </a:graphicData>
            </a:graphic>
          </wp:anchor>
        </w:drawing>
      </w:r>
    </w:p>
    <w:p w:rsidR="00000000" w:rsidDel="00000000" w:rsidP="00000000" w:rsidRDefault="00000000" w:rsidRPr="00000000" w14:paraId="000000CC">
      <w:pPr>
        <w:spacing w:after="120" w:lineRule="auto"/>
        <w:jc w:val="both"/>
        <w:rPr>
          <w:sz w:val="20"/>
          <w:szCs w:val="20"/>
        </w:rPr>
      </w:pPr>
      <w:r w:rsidDel="00000000" w:rsidR="00000000" w:rsidRPr="00000000">
        <w:rPr>
          <w:sz w:val="20"/>
          <w:szCs w:val="20"/>
          <w:rtl w:val="0"/>
        </w:rPr>
        <w:t xml:space="preserve">En Colombia se han venido gestando actividades turísticas encaminadas a diferentes tipologías y, sumado a esto, el crecimiento del sector pone al país en la tarea de pensar en el desarrollo de un turismo sostenible. Es así, como se han venido creando políticas de turismo, entre ellas la de sostenibilidad, con el objetivo de incluir criterios ambientales, económicos y de responsabilidad social, en la gestión de las actividades del sector.</w:t>
      </w:r>
    </w:p>
    <w:p w:rsidR="00000000" w:rsidDel="00000000" w:rsidP="00000000" w:rsidRDefault="00000000" w:rsidRPr="00000000" w14:paraId="000000CD">
      <w:pPr>
        <w:spacing w:after="120" w:lineRule="auto"/>
        <w:jc w:val="both"/>
        <w:rPr>
          <w:sz w:val="20"/>
          <w:szCs w:val="20"/>
        </w:rPr>
      </w:pPr>
      <w:commentRangeStart w:id="17"/>
      <w:r w:rsidDel="00000000" w:rsidR="00000000" w:rsidRPr="00000000">
        <w:rPr>
          <w:rtl w:val="0"/>
        </w:rPr>
      </w:r>
    </w:p>
    <w:p w:rsidR="00000000" w:rsidDel="00000000" w:rsidP="00000000" w:rsidRDefault="00000000" w:rsidRPr="00000000" w14:paraId="000000CE">
      <w:pPr>
        <w:spacing w:after="120" w:lineRule="auto"/>
        <w:jc w:val="both"/>
        <w:rPr>
          <w:sz w:val="20"/>
          <w:szCs w:val="20"/>
        </w:rPr>
      </w:pPr>
      <w:commentRangeEnd w:id="17"/>
      <w:r w:rsidDel="00000000" w:rsidR="00000000" w:rsidRPr="00000000">
        <w:commentReference w:id="17"/>
      </w:r>
      <w:commentRangeStart w:id="18"/>
      <w:r w:rsidDel="00000000" w:rsidR="00000000" w:rsidRPr="00000000">
        <w:rPr>
          <w:sz w:val="20"/>
          <w:szCs w:val="20"/>
          <w:rtl w:val="0"/>
        </w:rPr>
        <w:t xml:space="preserve">Dentro de la política de turismo sostenible, se busca conservar el capital natural con procesos de conservación del medio ambiente, al mismo tiempo obtener ingresos, haciendo del turismo una actividad económicamente rentable, que aporte a las comunidades y al mejoramiento de la calidad de vida de las poblaciones.</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CF">
      <w:pPr>
        <w:spacing w:after="120" w:lineRule="auto"/>
        <w:jc w:val="both"/>
        <w:rPr>
          <w:sz w:val="20"/>
          <w:szCs w:val="20"/>
        </w:rPr>
      </w:pPr>
      <w:r w:rsidDel="00000000" w:rsidR="00000000" w:rsidRPr="00000000">
        <w:rPr>
          <w:rtl w:val="0"/>
        </w:rPr>
      </w:r>
    </w:p>
    <w:p w:rsidR="00000000" w:rsidDel="00000000" w:rsidP="00000000" w:rsidRDefault="00000000" w:rsidRPr="00000000" w14:paraId="000000D0">
      <w:pPr>
        <w:spacing w:after="120" w:lineRule="auto"/>
        <w:jc w:val="both"/>
        <w:rPr>
          <w:sz w:val="20"/>
          <w:szCs w:val="20"/>
        </w:rPr>
      </w:pPr>
      <w:r w:rsidDel="00000000" w:rsidR="00000000" w:rsidRPr="00000000">
        <w:rPr>
          <w:sz w:val="20"/>
          <w:szCs w:val="20"/>
          <w:rtl w:val="0"/>
        </w:rPr>
        <w:t xml:space="preserve">Analice con atención los aspectos que, sobre el turismo sostenible, se muestran a continuación:</w:t>
      </w:r>
    </w:p>
    <w:p w:rsidR="00000000" w:rsidDel="00000000" w:rsidP="00000000" w:rsidRDefault="00000000" w:rsidRPr="00000000" w14:paraId="000000D1">
      <w:pPr>
        <w:spacing w:after="120" w:lineRule="auto"/>
        <w:jc w:val="both"/>
        <w:rPr>
          <w:sz w:val="20"/>
          <w:szCs w:val="20"/>
        </w:rPr>
      </w:pPr>
      <w:r w:rsidDel="00000000" w:rsidR="00000000" w:rsidRPr="00000000">
        <w:rPr>
          <w:rtl w:val="0"/>
        </w:rPr>
      </w:r>
    </w:p>
    <w:p w:rsidR="00000000" w:rsidDel="00000000" w:rsidP="00000000" w:rsidRDefault="00000000" w:rsidRPr="00000000" w14:paraId="000000D2">
      <w:pPr>
        <w:spacing w:after="120" w:lineRule="auto"/>
        <w:jc w:val="center"/>
        <w:rPr>
          <w:sz w:val="20"/>
          <w:szCs w:val="20"/>
        </w:rPr>
      </w:pPr>
      <w:r w:rsidDel="00000000" w:rsidR="00000000" w:rsidRPr="00000000">
        <w:rPr>
          <w:sz w:val="20"/>
          <w:szCs w:val="20"/>
        </w:rPr>
        <mc:AlternateContent>
          <mc:Choice Requires="wpg">
            <w:drawing>
              <wp:inline distB="0" distT="0" distL="0" distR="0">
                <wp:extent cx="5047920" cy="460911"/>
                <wp:effectExtent b="0" l="0" r="0" t="0"/>
                <wp:docPr id="26" name=""/>
                <a:graphic>
                  <a:graphicData uri="http://schemas.microsoft.com/office/word/2010/wordprocessingShape">
                    <wps:wsp>
                      <wps:cNvSpPr/>
                      <wps:cNvPr id="27" name="Shape 27"/>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CF05_2-2_Slider_NormativaTuristica</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0911"/>
                <wp:effectExtent b="0" l="0" r="0" t="0"/>
                <wp:docPr id="26" name="image38.png"/>
                <a:graphic>
                  <a:graphicData uri="http://schemas.openxmlformats.org/drawingml/2006/picture">
                    <pic:pic>
                      <pic:nvPicPr>
                        <pic:cNvPr id="0" name="image38.png"/>
                        <pic:cNvPicPr preferRelativeResize="0"/>
                      </pic:nvPicPr>
                      <pic:blipFill>
                        <a:blip r:embed="rId29"/>
                        <a:srcRect/>
                        <a:stretch>
                          <a:fillRect/>
                        </a:stretch>
                      </pic:blipFill>
                      <pic:spPr>
                        <a:xfrm>
                          <a:off x="0" y="0"/>
                          <a:ext cx="5047920" cy="46091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3">
      <w:pPr>
        <w:spacing w:after="120" w:lineRule="auto"/>
        <w:jc w:val="both"/>
        <w:rPr>
          <w:sz w:val="20"/>
          <w:szCs w:val="20"/>
        </w:rPr>
      </w:pPr>
      <w:r w:rsidDel="00000000" w:rsidR="00000000" w:rsidRPr="00000000">
        <w:rPr>
          <w:rtl w:val="0"/>
        </w:rPr>
      </w:r>
    </w:p>
    <w:p w:rsidR="00000000" w:rsidDel="00000000" w:rsidP="00000000" w:rsidRDefault="00000000" w:rsidRPr="00000000" w14:paraId="000000D4">
      <w:pPr>
        <w:spacing w:after="120" w:lineRule="auto"/>
        <w:jc w:val="both"/>
        <w:rPr>
          <w:sz w:val="20"/>
          <w:szCs w:val="20"/>
        </w:rPr>
      </w:pPr>
      <w:r w:rsidDel="00000000" w:rsidR="00000000" w:rsidRPr="00000000">
        <w:rPr>
          <w:rtl w:val="0"/>
        </w:rPr>
      </w:r>
    </w:p>
    <w:p w:rsidR="00000000" w:rsidDel="00000000" w:rsidP="00000000" w:rsidRDefault="00000000" w:rsidRPr="00000000" w14:paraId="000000D5">
      <w:pPr>
        <w:spacing w:after="120" w:lineRule="auto"/>
        <w:jc w:val="both"/>
        <w:rPr>
          <w:sz w:val="20"/>
          <w:szCs w:val="20"/>
        </w:rPr>
      </w:pPr>
      <w:r w:rsidDel="00000000" w:rsidR="00000000" w:rsidRPr="00000000">
        <w:rPr>
          <w:sz w:val="20"/>
          <w:szCs w:val="20"/>
          <w:rtl w:val="0"/>
        </w:rPr>
        <w:t xml:space="preserve">Le presentamos un listado de normas que usted puede consultar y conocer, para fortalecer su formación en guianza turística:</w:t>
      </w:r>
    </w:p>
    <w:p w:rsidR="00000000" w:rsidDel="00000000" w:rsidP="00000000" w:rsidRDefault="00000000" w:rsidRPr="00000000" w14:paraId="000000D6">
      <w:pPr>
        <w:spacing w:after="120" w:lineRule="auto"/>
        <w:jc w:val="both"/>
        <w:rPr>
          <w:sz w:val="20"/>
          <w:szCs w:val="20"/>
        </w:rPr>
      </w:pPr>
      <w:r w:rsidDel="00000000" w:rsidR="00000000" w:rsidRPr="00000000">
        <w:rPr>
          <w:rtl w:val="0"/>
        </w:rPr>
      </w:r>
    </w:p>
    <w:p w:rsidR="00000000" w:rsidDel="00000000" w:rsidP="00000000" w:rsidRDefault="00000000" w:rsidRPr="00000000" w14:paraId="000000D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shd w:fill="auto" w:val="clear"/>
          <w:vertAlign w:val="baseline"/>
        </w:rPr>
      </w:pPr>
      <w:commentRangeStart w:id="1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NTS-TS 001-1 Destinos Turísticos - áreas turísticas de Colombia. Requisitos de sostenibilidad. 2014</w:t>
      </w:r>
    </w:p>
    <w:p w:rsidR="00000000" w:rsidDel="00000000" w:rsidP="00000000" w:rsidRDefault="00000000" w:rsidRPr="00000000" w14:paraId="000000D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NTS-TS 001-2 Playas Turísticas. Requisitos de Sostenibilidad</w:t>
      </w:r>
    </w:p>
    <w:p w:rsidR="00000000" w:rsidDel="00000000" w:rsidP="00000000" w:rsidRDefault="00000000" w:rsidRPr="00000000" w14:paraId="000000D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NTS-TS 002 Establecimientos de alojamiento y Hospedaje (EAH) Requisitos de sostenibilidad. 2014</w:t>
      </w:r>
    </w:p>
    <w:p w:rsidR="00000000" w:rsidDel="00000000" w:rsidP="00000000" w:rsidRDefault="00000000" w:rsidRPr="00000000" w14:paraId="000000D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NTS-TS 003 Agencias de Viajes. Requisitos de sostenibilidad. 2018</w:t>
      </w:r>
    </w:p>
    <w:p w:rsidR="00000000" w:rsidDel="00000000" w:rsidP="00000000" w:rsidRDefault="00000000" w:rsidRPr="00000000" w14:paraId="000000D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NTS-TS 004 Establecimientos Gastronómicos y Bares. Requisitos de sostenibilidad. 2008.</w:t>
      </w:r>
    </w:p>
    <w:p w:rsidR="00000000" w:rsidDel="00000000" w:rsidP="00000000" w:rsidRDefault="00000000" w:rsidRPr="00000000" w14:paraId="000000D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NTS-TS 005 Empresas de transporte terrestre automotor especializado, empresas operadoras de chivas y otros vehículos automotores que presten servicios turísticos. Requisitos de sostenibilidad, 2009.</w:t>
      </w:r>
    </w:p>
    <w:p w:rsidR="00000000" w:rsidDel="00000000" w:rsidP="00000000" w:rsidRDefault="00000000" w:rsidRPr="00000000" w14:paraId="000000D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NTS-TS 006-1 Sistema de Gestión de Sostenibilidad. Organizadores profesionales de congresos, Ferias y Convenciones 2012.</w:t>
      </w:r>
    </w:p>
    <w:p w:rsidR="00000000" w:rsidDel="00000000" w:rsidP="00000000" w:rsidRDefault="00000000" w:rsidRPr="00000000" w14:paraId="000000D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NTS-TS 006-2 Sedes para eventos de congresos, ferias y convenciones. Requisitos de sostenibilidad, 2012.</w:t>
      </w:r>
    </w:p>
    <w:p w:rsidR="00000000" w:rsidDel="00000000" w:rsidP="00000000" w:rsidRDefault="00000000" w:rsidRPr="00000000" w14:paraId="000000D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NTS-TS 007 Empresas comercializadoras de esquemas de tiempo compartido y multipropiedad. Requisitos de sostenibilidad, 2012.</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1">
      <w:pPr>
        <w:spacing w:after="120" w:lineRule="auto"/>
        <w:jc w:val="center"/>
        <w:rPr>
          <w:sz w:val="20"/>
          <w:szCs w:val="20"/>
        </w:rPr>
      </w:pPr>
      <w:commentRangeStart w:id="20"/>
      <w:r w:rsidDel="00000000" w:rsidR="00000000" w:rsidRPr="00000000">
        <w:rPr>
          <w:sz w:val="20"/>
          <w:szCs w:val="20"/>
        </w:rPr>
        <mc:AlternateContent>
          <mc:Choice Requires="wpg">
            <w:drawing>
              <wp:inline distB="0" distT="0" distL="0" distR="0">
                <wp:extent cx="1562100" cy="476250"/>
                <wp:effectExtent b="0" l="0" r="0" t="0"/>
                <wp:docPr id="23" name=""/>
                <a:graphic>
                  <a:graphicData uri="http://schemas.microsoft.com/office/word/2010/wordprocessingShape">
                    <wps:wsp>
                      <wps:cNvSpPr/>
                      <wps:cNvPr id="24" name="Shape 24"/>
                      <wps:spPr>
                        <a:xfrm>
                          <a:off x="4579238" y="3556163"/>
                          <a:ext cx="1533525" cy="447675"/>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¡Atención!</w:t>
                            </w:r>
                          </w:p>
                        </w:txbxContent>
                      </wps:txbx>
                      <wps:bodyPr anchorCtr="0" anchor="ctr" bIns="45700" lIns="91425" spcFirstLastPara="1" rIns="91425" wrap="square" tIns="45700">
                        <a:noAutofit/>
                      </wps:bodyPr>
                    </wps:wsp>
                  </a:graphicData>
                </a:graphic>
              </wp:inline>
            </w:drawing>
          </mc:Choice>
          <mc:Fallback>
            <w:drawing>
              <wp:inline distB="0" distT="0" distL="0" distR="0">
                <wp:extent cx="1562100" cy="476250"/>
                <wp:effectExtent b="0" l="0" r="0" t="0"/>
                <wp:docPr id="23" name="image32.png"/>
                <a:graphic>
                  <a:graphicData uri="http://schemas.openxmlformats.org/drawingml/2006/picture">
                    <pic:pic>
                      <pic:nvPicPr>
                        <pic:cNvPr id="0" name="image32.png"/>
                        <pic:cNvPicPr preferRelativeResize="0"/>
                      </pic:nvPicPr>
                      <pic:blipFill>
                        <a:blip r:embed="rId30"/>
                        <a:srcRect/>
                        <a:stretch>
                          <a:fillRect/>
                        </a:stretch>
                      </pic:blipFill>
                      <pic:spPr>
                        <a:xfrm>
                          <a:off x="0" y="0"/>
                          <a:ext cx="1562100" cy="476250"/>
                        </a:xfrm>
                        <a:prstGeom prst="rect"/>
                        <a:ln/>
                      </pic:spPr>
                    </pic:pic>
                  </a:graphicData>
                </a:graphic>
              </wp:inline>
            </w:drawing>
          </mc:Fallback>
        </mc:AlternateContent>
      </w:r>
      <w:commentRangeEnd w:id="20"/>
      <w:r w:rsidDel="00000000" w:rsidR="00000000" w:rsidRPr="00000000">
        <w:commentReference w:id="20"/>
      </w:r>
      <w:commentRangeStart w:id="21"/>
      <w:r w:rsidDel="00000000" w:rsidR="00000000" w:rsidRPr="00000000">
        <w:rPr>
          <w:sz w:val="20"/>
          <w:szCs w:val="20"/>
        </w:rPr>
        <mc:AlternateContent>
          <mc:Choice Requires="wpg">
            <w:drawing>
              <wp:inline distB="0" distT="0" distL="0" distR="0">
                <wp:extent cx="1562100" cy="476250"/>
                <wp:effectExtent b="0" l="0" r="0" t="0"/>
                <wp:docPr id="24" name=""/>
                <a:graphic>
                  <a:graphicData uri="http://schemas.microsoft.com/office/word/2010/wordprocessingShape">
                    <wps:wsp>
                      <wps:cNvSpPr/>
                      <wps:cNvPr id="25" name="Shape 25"/>
                      <wps:spPr>
                        <a:xfrm>
                          <a:off x="4579238" y="3556163"/>
                          <a:ext cx="1533525" cy="447675"/>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¡Importante!</w:t>
                            </w:r>
                          </w:p>
                        </w:txbxContent>
                      </wps:txbx>
                      <wps:bodyPr anchorCtr="0" anchor="ctr" bIns="45700" lIns="91425" spcFirstLastPara="1" rIns="91425" wrap="square" tIns="45700">
                        <a:noAutofit/>
                      </wps:bodyPr>
                    </wps:wsp>
                  </a:graphicData>
                </a:graphic>
              </wp:inline>
            </w:drawing>
          </mc:Choice>
          <mc:Fallback>
            <w:drawing>
              <wp:inline distB="0" distT="0" distL="0" distR="0">
                <wp:extent cx="1562100" cy="476250"/>
                <wp:effectExtent b="0" l="0" r="0" t="0"/>
                <wp:docPr id="24" name="image34.png"/>
                <a:graphic>
                  <a:graphicData uri="http://schemas.openxmlformats.org/drawingml/2006/picture">
                    <pic:pic>
                      <pic:nvPicPr>
                        <pic:cNvPr id="0" name="image34.png"/>
                        <pic:cNvPicPr preferRelativeResize="0"/>
                      </pic:nvPicPr>
                      <pic:blipFill>
                        <a:blip r:embed="rId31"/>
                        <a:srcRect/>
                        <a:stretch>
                          <a:fillRect/>
                        </a:stretch>
                      </pic:blipFill>
                      <pic:spPr>
                        <a:xfrm>
                          <a:off x="0" y="0"/>
                          <a:ext cx="1562100" cy="476250"/>
                        </a:xfrm>
                        <a:prstGeom prst="rect"/>
                        <a:ln/>
                      </pic:spPr>
                    </pic:pic>
                  </a:graphicData>
                </a:graphic>
              </wp:inline>
            </w:drawing>
          </mc:Fallback>
        </mc:AlternateConten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E2">
      <w:pPr>
        <w:spacing w:after="120" w:lineRule="auto"/>
        <w:jc w:val="both"/>
        <w:rPr>
          <w:sz w:val="20"/>
          <w:szCs w:val="20"/>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after="120" w:lineRule="auto"/>
        <w:jc w:val="both"/>
        <w:rPr>
          <w:sz w:val="20"/>
          <w:szCs w:val="20"/>
        </w:rPr>
      </w:pPr>
      <w:commentRangeStart w:id="22"/>
      <w:r w:rsidDel="00000000" w:rsidR="00000000" w:rsidRPr="00000000">
        <w:rPr>
          <w:sz w:val="20"/>
          <w:szCs w:val="20"/>
          <w:rtl w:val="0"/>
        </w:rPr>
        <w:t xml:space="preserve">Las certificaciones internacionales marcaron el inicio y antecedente de las certificaciones en Colombia, se han caracterizado por ser voluntarias, es decir que los prestadores de servicios turísticos se han ido sometiendo a estas evaluaciones, porque desean ser un punto de inflexión, a la hora de hablar de sostenibilidad.</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after="120" w:lineRule="auto"/>
        <w:jc w:val="both"/>
        <w:rPr>
          <w:sz w:val="20"/>
          <w:szCs w:val="20"/>
        </w:rPr>
      </w:pPr>
      <w:commentRangeStart w:id="23"/>
      <w:r w:rsidDel="00000000" w:rsidR="00000000" w:rsidRPr="00000000">
        <w:rPr>
          <w:sz w:val="20"/>
          <w:szCs w:val="20"/>
        </w:rPr>
        <mc:AlternateContent>
          <mc:Choice Requires="wpg">
            <w:drawing>
              <wp:inline distB="0" distT="0" distL="0" distR="0">
                <wp:extent cx="6267450" cy="895350"/>
                <wp:effectExtent b="0" l="0" r="0" t="0"/>
                <wp:docPr id="30" name=""/>
                <a:graphic>
                  <a:graphicData uri="http://schemas.microsoft.com/office/word/2010/wordprocessingShape">
                    <wps:wsp>
                      <wps:cNvSpPr/>
                      <wps:cNvPr id="31" name="Shape 31"/>
                      <wps:spPr>
                        <a:xfrm>
                          <a:off x="2226563" y="3346613"/>
                          <a:ext cx="6238875" cy="866775"/>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Para conocer un poco más sobre algunos tipos de certificaciones internacionales de sostenibilidad en el mundo, explore con atención el siguiente documento.</w:t>
                            </w:r>
                          </w:p>
                        </w:txbxContent>
                      </wps:txbx>
                      <wps:bodyPr anchorCtr="0" anchor="ctr" bIns="45700" lIns="91425" spcFirstLastPara="1" rIns="91425" wrap="square" tIns="45700">
                        <a:noAutofit/>
                      </wps:bodyPr>
                    </wps:wsp>
                  </a:graphicData>
                </a:graphic>
              </wp:inline>
            </w:drawing>
          </mc:Choice>
          <mc:Fallback>
            <w:drawing>
              <wp:inline distB="0" distT="0" distL="0" distR="0">
                <wp:extent cx="6267450" cy="895350"/>
                <wp:effectExtent b="0" l="0" r="0" t="0"/>
                <wp:docPr id="30" name="image48.png"/>
                <a:graphic>
                  <a:graphicData uri="http://schemas.openxmlformats.org/drawingml/2006/picture">
                    <pic:pic>
                      <pic:nvPicPr>
                        <pic:cNvPr id="0" name="image48.png"/>
                        <pic:cNvPicPr preferRelativeResize="0"/>
                      </pic:nvPicPr>
                      <pic:blipFill>
                        <a:blip r:embed="rId32"/>
                        <a:srcRect/>
                        <a:stretch>
                          <a:fillRect/>
                        </a:stretch>
                      </pic:blipFill>
                      <pic:spPr>
                        <a:xfrm>
                          <a:off x="0" y="0"/>
                          <a:ext cx="6267450" cy="895350"/>
                        </a:xfrm>
                        <a:prstGeom prst="rect"/>
                        <a:ln/>
                      </pic:spPr>
                    </pic:pic>
                  </a:graphicData>
                </a:graphic>
              </wp:inline>
            </w:drawing>
          </mc:Fallback>
        </mc:AlternateContent>
      </w:r>
      <w:commentRangeEnd w:id="23"/>
      <w:r w:rsidDel="00000000" w:rsidR="00000000" w:rsidRPr="00000000">
        <w:commentReference w:id="23"/>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4876800</wp:posOffset>
                </wp:positionH>
                <wp:positionV relativeFrom="paragraph">
                  <wp:posOffset>546100</wp:posOffset>
                </wp:positionV>
                <wp:extent cx="352425" cy="496570"/>
                <wp:effectExtent b="0" l="0" r="0" t="0"/>
                <wp:wrapNone/>
                <wp:docPr id="1" name=""/>
                <a:graphic>
                  <a:graphicData uri="http://schemas.microsoft.com/office/word/2010/wordprocessingShape">
                    <wps:wsp>
                      <wps:cNvSpPr/>
                      <wps:cNvPr id="2" name="Shape 2"/>
                      <wps:spPr>
                        <a:xfrm>
                          <a:off x="5207888" y="3569815"/>
                          <a:ext cx="276225" cy="420370"/>
                        </a:xfrm>
                        <a:custGeom>
                          <a:rect b="b" l="l" r="r" t="t"/>
                          <a:pathLst>
                            <a:path extrusionOk="0" h="120000" w="120000">
                              <a:moveTo>
                                <a:pt x="0" y="0"/>
                              </a:moveTo>
                              <a:lnTo>
                                <a:pt x="120000" y="0"/>
                              </a:lnTo>
                              <a:lnTo>
                                <a:pt x="120000" y="120000"/>
                              </a:lnTo>
                              <a:lnTo>
                                <a:pt x="0" y="120000"/>
                              </a:lnTo>
                              <a:close/>
                              <a:moveTo>
                                <a:pt x="26250" y="30431"/>
                              </a:moveTo>
                              <a:lnTo>
                                <a:pt x="71250" y="30431"/>
                              </a:lnTo>
                              <a:lnTo>
                                <a:pt x="93750" y="45215"/>
                              </a:lnTo>
                              <a:lnTo>
                                <a:pt x="93750" y="89569"/>
                              </a:lnTo>
                              <a:lnTo>
                                <a:pt x="26250" y="89569"/>
                              </a:lnTo>
                              <a:close/>
                            </a:path>
                            <a:path extrusionOk="0" fill="darkenLess" h="120000" w="120000">
                              <a:moveTo>
                                <a:pt x="26250" y="30431"/>
                              </a:moveTo>
                              <a:lnTo>
                                <a:pt x="71250" y="30431"/>
                              </a:lnTo>
                              <a:lnTo>
                                <a:pt x="71250" y="45215"/>
                              </a:lnTo>
                              <a:lnTo>
                                <a:pt x="93750" y="45215"/>
                              </a:lnTo>
                              <a:lnTo>
                                <a:pt x="93750" y="89569"/>
                              </a:lnTo>
                              <a:lnTo>
                                <a:pt x="26250" y="89569"/>
                              </a:lnTo>
                              <a:close/>
                            </a:path>
                            <a:path extrusionOk="0" fill="darken" h="120000" w="120000">
                              <a:moveTo>
                                <a:pt x="71250" y="30431"/>
                              </a:moveTo>
                              <a:lnTo>
                                <a:pt x="71250" y="45215"/>
                              </a:lnTo>
                              <a:lnTo>
                                <a:pt x="93750" y="45215"/>
                              </a:lnTo>
                              <a:close/>
                            </a:path>
                            <a:path extrusionOk="0" fill="none" h="120000" w="120000">
                              <a:moveTo>
                                <a:pt x="26250" y="30431"/>
                              </a:moveTo>
                              <a:lnTo>
                                <a:pt x="71250" y="30431"/>
                              </a:lnTo>
                              <a:lnTo>
                                <a:pt x="93750" y="45215"/>
                              </a:lnTo>
                              <a:lnTo>
                                <a:pt x="93750" y="89569"/>
                              </a:lnTo>
                              <a:lnTo>
                                <a:pt x="26250" y="89569"/>
                              </a:lnTo>
                              <a:close/>
                              <a:moveTo>
                                <a:pt x="93750" y="45215"/>
                              </a:moveTo>
                              <a:lnTo>
                                <a:pt x="71250" y="45215"/>
                              </a:lnTo>
                              <a:lnTo>
                                <a:pt x="71250" y="30431"/>
                              </a:lnTo>
                            </a:path>
                            <a:path extrusionOk="0" fill="none" h="120000" w="120000">
                              <a:moveTo>
                                <a:pt x="0" y="0"/>
                              </a:moveTo>
                              <a:lnTo>
                                <a:pt x="120000" y="0"/>
                              </a:lnTo>
                              <a:lnTo>
                                <a:pt x="120000" y="120000"/>
                              </a:lnTo>
                              <a:lnTo>
                                <a:pt x="0" y="120000"/>
                              </a:lnTo>
                              <a:close/>
                            </a:path>
                          </a:pathLst>
                        </a:custGeom>
                        <a:solidFill>
                          <a:srgbClr val="EAF1DD"/>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4876800</wp:posOffset>
                </wp:positionH>
                <wp:positionV relativeFrom="paragraph">
                  <wp:posOffset>546100</wp:posOffset>
                </wp:positionV>
                <wp:extent cx="352425" cy="496570"/>
                <wp:effectExtent b="0" l="0" r="0" t="0"/>
                <wp:wrapNone/>
                <wp:docPr id="1" name="image4.png"/>
                <a:graphic>
                  <a:graphicData uri="http://schemas.openxmlformats.org/drawingml/2006/picture">
                    <pic:pic>
                      <pic:nvPicPr>
                        <pic:cNvPr id="0" name="image4.png"/>
                        <pic:cNvPicPr preferRelativeResize="0"/>
                      </pic:nvPicPr>
                      <pic:blipFill>
                        <a:blip r:embed="rId33"/>
                        <a:srcRect/>
                        <a:stretch>
                          <a:fillRect/>
                        </a:stretch>
                      </pic:blipFill>
                      <pic:spPr>
                        <a:xfrm>
                          <a:off x="0" y="0"/>
                          <a:ext cx="352425" cy="496570"/>
                        </a:xfrm>
                        <a:prstGeom prst="rect"/>
                        <a:ln/>
                      </pic:spPr>
                    </pic:pic>
                  </a:graphicData>
                </a:graphic>
              </wp:anchor>
            </w:drawing>
          </mc:Fallback>
        </mc:AlternateContent>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E9">
      <w:pPr>
        <w:numPr>
          <w:ilvl w:val="0"/>
          <w:numId w:val="3"/>
        </w:numPr>
        <w:pBdr>
          <w:top w:space="0" w:sz="0" w:val="nil"/>
          <w:left w:space="0" w:sz="0" w:val="nil"/>
          <w:bottom w:space="0" w:sz="0" w:val="nil"/>
          <w:right w:space="0" w:sz="0" w:val="nil"/>
          <w:between w:space="0" w:sz="0" w:val="nil"/>
        </w:pBdr>
        <w:spacing w:after="120" w:lineRule="auto"/>
        <w:ind w:left="357" w:hanging="357"/>
        <w:rPr>
          <w:sz w:val="20"/>
          <w:szCs w:val="20"/>
        </w:rPr>
      </w:pPr>
      <w:r w:rsidDel="00000000" w:rsidR="00000000" w:rsidRPr="00000000">
        <w:rPr>
          <w:b w:val="1"/>
          <w:color w:val="000000"/>
          <w:sz w:val="20"/>
          <w:szCs w:val="20"/>
          <w:rtl w:val="0"/>
        </w:rPr>
        <w:t xml:space="preserve">Interpretación del patrimonio</w:t>
      </w:r>
    </w:p>
    <w:p w:rsidR="00000000" w:rsidDel="00000000" w:rsidP="00000000" w:rsidRDefault="00000000" w:rsidRPr="00000000" w14:paraId="000000EA">
      <w:pPr>
        <w:spacing w:after="120" w:lineRule="auto"/>
        <w:ind w:left="1440" w:firstLine="0"/>
        <w:rPr>
          <w:b w:val="1"/>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2247900</wp:posOffset>
            </wp:positionH>
            <wp:positionV relativeFrom="paragraph">
              <wp:posOffset>190500</wp:posOffset>
            </wp:positionV>
            <wp:extent cx="1984375" cy="1391920"/>
            <wp:effectExtent b="0" l="0" r="0" t="0"/>
            <wp:wrapSquare wrapText="bothSides" distB="0" distT="0" distL="114300" distR="114300"/>
            <wp:docPr descr="Colorful colonial architecture in Mompox, Colombia" id="52" name="image43.jpg"/>
            <a:graphic>
              <a:graphicData uri="http://schemas.openxmlformats.org/drawingml/2006/picture">
                <pic:pic>
                  <pic:nvPicPr>
                    <pic:cNvPr descr="Colorful colonial architecture in Mompox, Colombia" id="0" name="image43.jpg"/>
                    <pic:cNvPicPr preferRelativeResize="0"/>
                  </pic:nvPicPr>
                  <pic:blipFill>
                    <a:blip r:embed="rId34"/>
                    <a:srcRect b="0" l="0" r="0" t="0"/>
                    <a:stretch>
                      <a:fillRect/>
                    </a:stretch>
                  </pic:blipFill>
                  <pic:spPr>
                    <a:xfrm>
                      <a:off x="0" y="0"/>
                      <a:ext cx="1984375" cy="1391920"/>
                    </a:xfrm>
                    <a:prstGeom prst="rect"/>
                    <a:ln/>
                  </pic:spPr>
                </pic:pic>
              </a:graphicData>
            </a:graphic>
          </wp:anchor>
        </w:drawing>
      </w:r>
    </w:p>
    <w:p w:rsidR="00000000" w:rsidDel="00000000" w:rsidP="00000000" w:rsidRDefault="00000000" w:rsidRPr="00000000" w14:paraId="000000EB">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0EC">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0ED">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0EE">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0EF">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0F0">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0F1">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0F2">
      <w:pPr>
        <w:spacing w:after="120" w:lineRule="auto"/>
        <w:jc w:val="both"/>
        <w:rPr>
          <w:sz w:val="20"/>
          <w:szCs w:val="20"/>
        </w:rPr>
      </w:pPr>
      <w:r w:rsidDel="00000000" w:rsidR="00000000" w:rsidRPr="00000000">
        <w:rPr>
          <w:sz w:val="20"/>
          <w:szCs w:val="20"/>
          <w:rtl w:val="0"/>
        </w:rPr>
        <w:t xml:space="preserve">En el desarrollo de actividades de guionaje, la Interpretación del Patrimonio (IP) es un proceso creativo de comunicación estratégica que persigue conectar intelectual y emocionalmente al visitante con los significados de un recurso o enclave patrimonial, promoviendo actitudes positivas hacia su conservación.</w:t>
      </w:r>
    </w:p>
    <w:p w:rsidR="00000000" w:rsidDel="00000000" w:rsidP="00000000" w:rsidRDefault="00000000" w:rsidRPr="00000000" w14:paraId="000000F3">
      <w:pPr>
        <w:spacing w:after="120" w:lineRule="auto"/>
        <w:jc w:val="both"/>
        <w:rPr>
          <w:sz w:val="20"/>
          <w:szCs w:val="20"/>
        </w:rPr>
      </w:pPr>
      <w:commentRangeStart w:id="24"/>
      <w:r w:rsidDel="00000000" w:rsidR="00000000" w:rsidRPr="00000000">
        <w:rPr>
          <w:rtl w:val="0"/>
        </w:rPr>
      </w:r>
    </w:p>
    <w:p w:rsidR="00000000" w:rsidDel="00000000" w:rsidP="00000000" w:rsidRDefault="00000000" w:rsidRPr="00000000" w14:paraId="000000F4">
      <w:pPr>
        <w:spacing w:after="120" w:lineRule="auto"/>
        <w:jc w:val="both"/>
        <w:rPr>
          <w:sz w:val="20"/>
          <w:szCs w:val="20"/>
        </w:rPr>
      </w:pPr>
      <w:commentRangeEnd w:id="24"/>
      <w:r w:rsidDel="00000000" w:rsidR="00000000" w:rsidRPr="00000000">
        <w:commentReference w:id="24"/>
      </w:r>
      <w:r w:rsidDel="00000000" w:rsidR="00000000" w:rsidRPr="00000000">
        <w:rPr>
          <w:sz w:val="20"/>
          <w:szCs w:val="20"/>
          <w:rtl w:val="0"/>
        </w:rPr>
        <w:t xml:space="preserve">El concepto de Interpretación de Patrimonio, puede resultar amplio y podría decirse, está aún en construcción; por lo que, en la actualidad, varios autores han dado diferentes aportes a la metodología interpretativa:</w:t>
      </w:r>
    </w:p>
    <w:p w:rsidR="00000000" w:rsidDel="00000000" w:rsidP="00000000" w:rsidRDefault="00000000" w:rsidRPr="00000000" w14:paraId="000000F5">
      <w:pPr>
        <w:spacing w:after="120" w:lineRule="auto"/>
        <w:jc w:val="both"/>
        <w:rPr>
          <w:sz w:val="20"/>
          <w:szCs w:val="20"/>
        </w:rPr>
      </w:pPr>
      <w:r w:rsidDel="00000000" w:rsidR="00000000" w:rsidRPr="00000000">
        <w:rPr>
          <w:rtl w:val="0"/>
        </w:rPr>
      </w:r>
    </w:p>
    <w:p w:rsidR="00000000" w:rsidDel="00000000" w:rsidP="00000000" w:rsidRDefault="00000000" w:rsidRPr="00000000" w14:paraId="000000F6">
      <w:pPr>
        <w:spacing w:after="120" w:lineRule="auto"/>
        <w:jc w:val="center"/>
        <w:rPr>
          <w:sz w:val="20"/>
          <w:szCs w:val="20"/>
        </w:rPr>
      </w:pPr>
      <w:r w:rsidDel="00000000" w:rsidR="00000000" w:rsidRPr="00000000">
        <w:rPr>
          <w:sz w:val="20"/>
          <w:szCs w:val="20"/>
        </w:rPr>
        <mc:AlternateContent>
          <mc:Choice Requires="wpg">
            <w:drawing>
              <wp:inline distB="0" distT="0" distL="0" distR="0">
                <wp:extent cx="5818060" cy="460733"/>
                <wp:effectExtent b="0" l="0" r="0" t="0"/>
                <wp:docPr id="29" name=""/>
                <a:graphic>
                  <a:graphicData uri="http://schemas.microsoft.com/office/word/2010/wordprocessingShape">
                    <wps:wsp>
                      <wps:cNvSpPr/>
                      <wps:cNvPr id="30" name="Shape 30"/>
                      <wps:spPr>
                        <a:xfrm>
                          <a:off x="2456020" y="3566913"/>
                          <a:ext cx="577996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CF05_3_Tarjetas_InterpretacionDelPatrimonio</w:t>
                            </w:r>
                          </w:p>
                        </w:txbxContent>
                      </wps:txbx>
                      <wps:bodyPr anchorCtr="0" anchor="ctr" bIns="45700" lIns="91425" spcFirstLastPara="1" rIns="91425" wrap="square" tIns="45700">
                        <a:noAutofit/>
                      </wps:bodyPr>
                    </wps:wsp>
                  </a:graphicData>
                </a:graphic>
              </wp:inline>
            </w:drawing>
          </mc:Choice>
          <mc:Fallback>
            <w:drawing>
              <wp:inline distB="0" distT="0" distL="0" distR="0">
                <wp:extent cx="5818060" cy="460733"/>
                <wp:effectExtent b="0" l="0" r="0" t="0"/>
                <wp:docPr id="29" name="image47.png"/>
                <a:graphic>
                  <a:graphicData uri="http://schemas.openxmlformats.org/drawingml/2006/picture">
                    <pic:pic>
                      <pic:nvPicPr>
                        <pic:cNvPr id="0" name="image47.png"/>
                        <pic:cNvPicPr preferRelativeResize="0"/>
                      </pic:nvPicPr>
                      <pic:blipFill>
                        <a:blip r:embed="rId35"/>
                        <a:srcRect/>
                        <a:stretch>
                          <a:fillRect/>
                        </a:stretch>
                      </pic:blipFill>
                      <pic:spPr>
                        <a:xfrm>
                          <a:off x="0" y="0"/>
                          <a:ext cx="5818060" cy="46073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7">
      <w:pPr>
        <w:spacing w:after="120" w:lineRule="auto"/>
        <w:jc w:val="both"/>
        <w:rPr>
          <w:sz w:val="20"/>
          <w:szCs w:val="20"/>
        </w:rPr>
      </w:pPr>
      <w:r w:rsidDel="00000000" w:rsidR="00000000" w:rsidRPr="00000000">
        <w:rPr>
          <w:rtl w:val="0"/>
        </w:rPr>
      </w:r>
    </w:p>
    <w:p w:rsidR="00000000" w:rsidDel="00000000" w:rsidP="00000000" w:rsidRDefault="00000000" w:rsidRPr="00000000" w14:paraId="000000F8">
      <w:pPr>
        <w:spacing w:after="120" w:lineRule="auto"/>
        <w:jc w:val="both"/>
        <w:rPr>
          <w:b w:val="1"/>
          <w:sz w:val="20"/>
          <w:szCs w:val="20"/>
        </w:rPr>
      </w:pPr>
      <w:r w:rsidDel="00000000" w:rsidR="00000000" w:rsidRPr="00000000">
        <w:rPr>
          <w:b w:val="1"/>
          <w:sz w:val="20"/>
          <w:szCs w:val="20"/>
          <w:rtl w:val="0"/>
        </w:rPr>
        <w:t xml:space="preserve">3.1 Enfoque y principios</w:t>
      </w:r>
    </w:p>
    <w:p w:rsidR="00000000" w:rsidDel="00000000" w:rsidP="00000000" w:rsidRDefault="00000000" w:rsidRPr="00000000" w14:paraId="000000F9">
      <w:pPr>
        <w:spacing w:after="120" w:lineRule="auto"/>
        <w:jc w:val="both"/>
        <w:rPr>
          <w:sz w:val="20"/>
          <w:szCs w:val="20"/>
        </w:rPr>
      </w:pPr>
      <w:r w:rsidDel="00000000" w:rsidR="00000000" w:rsidRPr="00000000">
        <w:rPr>
          <w:rtl w:val="0"/>
        </w:rPr>
      </w:r>
      <w:del w:author="" w:id="6" w:date="2022-08-23T11:07:53Z">
        <w:r w:rsidDel="00000000" w:rsidR="00000000" w:rsidRPr="00000000">
          <w:drawing>
            <wp:anchor allowOverlap="1" behindDoc="0" distB="0" distT="0" distL="114300" distR="114300" hidden="0" layoutInCell="1" locked="0" relativeHeight="0" simplePos="0">
              <wp:simplePos x="0" y="0"/>
              <wp:positionH relativeFrom="column">
                <wp:posOffset>-58998</wp:posOffset>
              </wp:positionH>
              <wp:positionV relativeFrom="paragraph">
                <wp:posOffset>74579</wp:posOffset>
              </wp:positionV>
              <wp:extent cx="2188210" cy="1531620"/>
              <wp:effectExtent b="0" l="0" r="0" t="0"/>
              <wp:wrapSquare wrapText="bothSides" distB="0" distT="0" distL="114300" distR="114300"/>
              <wp:docPr descr="Sitio arqueológico de San Agustín en Colombia" id="50" name="image37.jpg"/>
              <a:graphic>
                <a:graphicData uri="http://schemas.openxmlformats.org/drawingml/2006/picture">
                  <pic:pic>
                    <pic:nvPicPr>
                      <pic:cNvPr descr="Sitio arqueológico de San Agustín en Colombia" id="0" name="image37.jpg"/>
                      <pic:cNvPicPr preferRelativeResize="0"/>
                    </pic:nvPicPr>
                    <pic:blipFill>
                      <a:blip r:embed="rId36"/>
                      <a:srcRect b="0" l="0" r="0" t="0"/>
                      <a:stretch>
                        <a:fillRect/>
                      </a:stretch>
                    </pic:blipFill>
                    <pic:spPr>
                      <a:xfrm>
                        <a:off x="0" y="0"/>
                        <a:ext cx="2188210" cy="1531620"/>
                      </a:xfrm>
                      <a:prstGeom prst="rect"/>
                      <a:ln/>
                    </pic:spPr>
                  </pic:pic>
                </a:graphicData>
              </a:graphic>
            </wp:anchor>
          </w:drawing>
        </w:r>
      </w:del>
      <w:ins w:author="" w:id="7" w:date="2022-08-23T11:07:53Z">
        <w:r w:rsidDel="00000000" w:rsidR="00000000" w:rsidRPr="00000000">
          <w:drawing>
            <wp:anchor allowOverlap="1" behindDoc="0" distB="0" distT="0" distL="114300" distR="114300" hidden="0" layoutInCell="1" locked="0" relativeHeight="0" simplePos="0">
              <wp:simplePos x="0" y="0"/>
              <wp:positionH relativeFrom="column">
                <wp:posOffset>2162175</wp:posOffset>
              </wp:positionH>
              <wp:positionV relativeFrom="paragraph">
                <wp:posOffset>57150</wp:posOffset>
              </wp:positionV>
              <wp:extent cx="2188210" cy="1531620"/>
              <wp:effectExtent b="0" l="0" r="0" t="0"/>
              <wp:wrapSquare wrapText="bothSides" distB="0" distT="0" distL="114300" distR="114300"/>
              <wp:docPr descr="Sitio arqueológico de San Agustín en Colombia" id="49" name="image37.jpg"/>
              <a:graphic>
                <a:graphicData uri="http://schemas.openxmlformats.org/drawingml/2006/picture">
                  <pic:pic>
                    <pic:nvPicPr>
                      <pic:cNvPr descr="Sitio arqueológico de San Agustín en Colombia" id="0" name="image37.jpg"/>
                      <pic:cNvPicPr preferRelativeResize="0"/>
                    </pic:nvPicPr>
                    <pic:blipFill>
                      <a:blip r:embed="rId36"/>
                      <a:srcRect b="0" l="0" r="0" t="0"/>
                      <a:stretch>
                        <a:fillRect/>
                      </a:stretch>
                    </pic:blipFill>
                    <pic:spPr>
                      <a:xfrm>
                        <a:off x="0" y="0"/>
                        <a:ext cx="2188210" cy="1531620"/>
                      </a:xfrm>
                      <a:prstGeom prst="rect"/>
                      <a:ln/>
                    </pic:spPr>
                  </pic:pic>
                </a:graphicData>
              </a:graphic>
            </wp:anchor>
          </w:drawing>
        </w:r>
      </w:ins>
    </w:p>
    <w:p w:rsidR="00000000" w:rsidDel="00000000" w:rsidP="00000000" w:rsidRDefault="00000000" w:rsidRPr="00000000" w14:paraId="000000FA">
      <w:pPr>
        <w:spacing w:after="120" w:lineRule="auto"/>
        <w:jc w:val="both"/>
        <w:rPr>
          <w:sz w:val="20"/>
          <w:szCs w:val="20"/>
        </w:rPr>
      </w:pPr>
      <w:r w:rsidDel="00000000" w:rsidR="00000000" w:rsidRPr="00000000">
        <w:rPr>
          <w:rtl w:val="0"/>
        </w:rPr>
      </w:r>
    </w:p>
    <w:p w:rsidR="00000000" w:rsidDel="00000000" w:rsidP="00000000" w:rsidRDefault="00000000" w:rsidRPr="00000000" w14:paraId="000000FB">
      <w:pPr>
        <w:spacing w:after="120" w:lineRule="auto"/>
        <w:jc w:val="both"/>
        <w:rPr>
          <w:sz w:val="20"/>
          <w:szCs w:val="20"/>
        </w:rPr>
      </w:pPr>
      <w:r w:rsidDel="00000000" w:rsidR="00000000" w:rsidRPr="00000000">
        <w:rPr>
          <w:rtl w:val="0"/>
        </w:rPr>
      </w:r>
    </w:p>
    <w:p w:rsidR="00000000" w:rsidDel="00000000" w:rsidP="00000000" w:rsidRDefault="00000000" w:rsidRPr="00000000" w14:paraId="000000FC">
      <w:pPr>
        <w:spacing w:after="120" w:lineRule="auto"/>
        <w:jc w:val="both"/>
        <w:rPr>
          <w:sz w:val="20"/>
          <w:szCs w:val="20"/>
        </w:rPr>
      </w:pPr>
      <w:r w:rsidDel="00000000" w:rsidR="00000000" w:rsidRPr="00000000">
        <w:rPr>
          <w:rtl w:val="0"/>
        </w:rPr>
      </w:r>
    </w:p>
    <w:p w:rsidR="00000000" w:rsidDel="00000000" w:rsidP="00000000" w:rsidRDefault="00000000" w:rsidRPr="00000000" w14:paraId="000000FD">
      <w:pPr>
        <w:spacing w:after="120" w:lineRule="auto"/>
        <w:jc w:val="both"/>
        <w:rPr>
          <w:sz w:val="20"/>
          <w:szCs w:val="20"/>
        </w:rPr>
      </w:pPr>
      <w:r w:rsidDel="00000000" w:rsidR="00000000" w:rsidRPr="00000000">
        <w:rPr>
          <w:rtl w:val="0"/>
        </w:rPr>
      </w:r>
    </w:p>
    <w:p w:rsidR="00000000" w:rsidDel="00000000" w:rsidP="00000000" w:rsidRDefault="00000000" w:rsidRPr="00000000" w14:paraId="000000FE">
      <w:pPr>
        <w:spacing w:after="120" w:lineRule="auto"/>
        <w:jc w:val="both"/>
        <w:rPr>
          <w:sz w:val="20"/>
          <w:szCs w:val="20"/>
        </w:rPr>
      </w:pPr>
      <w:r w:rsidDel="00000000" w:rsidR="00000000" w:rsidRPr="00000000">
        <w:rPr>
          <w:rtl w:val="0"/>
        </w:rPr>
      </w:r>
    </w:p>
    <w:p w:rsidR="00000000" w:rsidDel="00000000" w:rsidP="00000000" w:rsidRDefault="00000000" w:rsidRPr="00000000" w14:paraId="000000FF">
      <w:pPr>
        <w:spacing w:after="120" w:lineRule="auto"/>
        <w:jc w:val="both"/>
        <w:rPr>
          <w:sz w:val="20"/>
          <w:szCs w:val="20"/>
        </w:rPr>
      </w:pPr>
      <w:r w:rsidDel="00000000" w:rsidR="00000000" w:rsidRPr="00000000">
        <w:rPr>
          <w:rtl w:val="0"/>
        </w:rPr>
      </w:r>
    </w:p>
    <w:p w:rsidR="00000000" w:rsidDel="00000000" w:rsidP="00000000" w:rsidRDefault="00000000" w:rsidRPr="00000000" w14:paraId="00000100">
      <w:pPr>
        <w:spacing w:after="120" w:lineRule="auto"/>
        <w:jc w:val="both"/>
        <w:rPr>
          <w:sz w:val="20"/>
          <w:szCs w:val="20"/>
        </w:rPr>
      </w:pPr>
      <w:r w:rsidDel="00000000" w:rsidR="00000000" w:rsidRPr="00000000">
        <w:rPr>
          <w:sz w:val="20"/>
          <w:szCs w:val="20"/>
          <w:rtl w:val="0"/>
        </w:rPr>
        <w:t xml:space="preserve">A partir de la construcción conceptual de la Interpretación del Patrimonio (aún desarrollándose), se han reconocido hasta ahora, seis principios básicos para el desarrollo de la interpretación, por lo que, en el ejercicio de la guianza turística, más aún, en lo relativo a la caracterización del destino, esta acción adquiere total relevancia.</w:t>
      </w:r>
    </w:p>
    <w:p w:rsidR="00000000" w:rsidDel="00000000" w:rsidP="00000000" w:rsidRDefault="00000000" w:rsidRPr="00000000" w14:paraId="00000101">
      <w:pPr>
        <w:spacing w:after="120" w:lineRule="auto"/>
        <w:jc w:val="both"/>
        <w:rPr>
          <w:sz w:val="20"/>
          <w:szCs w:val="20"/>
        </w:rPr>
      </w:pPr>
      <w:commentRangeStart w:id="25"/>
      <w:r w:rsidDel="00000000" w:rsidR="00000000" w:rsidRPr="00000000">
        <w:rPr>
          <w:rtl w:val="0"/>
        </w:rPr>
      </w:r>
    </w:p>
    <w:p w:rsidR="00000000" w:rsidDel="00000000" w:rsidP="00000000" w:rsidRDefault="00000000" w:rsidRPr="00000000" w14:paraId="00000102">
      <w:pPr>
        <w:spacing w:after="120" w:lineRule="auto"/>
        <w:jc w:val="both"/>
        <w:rPr>
          <w:sz w:val="20"/>
          <w:szCs w:val="20"/>
        </w:rPr>
      </w:pP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103">
      <w:pPr>
        <w:spacing w:after="120" w:lineRule="auto"/>
        <w:jc w:val="both"/>
        <w:rPr>
          <w:sz w:val="20"/>
          <w:szCs w:val="20"/>
        </w:rPr>
      </w:pPr>
      <w:r w:rsidDel="00000000" w:rsidR="00000000" w:rsidRPr="00000000">
        <w:rPr>
          <w:sz w:val="20"/>
          <w:szCs w:val="20"/>
          <w:rtl w:val="0"/>
        </w:rPr>
        <w:t xml:space="preserve">Tales principios son:</w:t>
      </w:r>
    </w:p>
    <w:p w:rsidR="00000000" w:rsidDel="00000000" w:rsidP="00000000" w:rsidRDefault="00000000" w:rsidRPr="00000000" w14:paraId="00000104">
      <w:pPr>
        <w:spacing w:after="120" w:lineRule="auto"/>
        <w:jc w:val="both"/>
        <w:rPr>
          <w:sz w:val="20"/>
          <w:szCs w:val="20"/>
        </w:rPr>
      </w:pPr>
      <w:r w:rsidDel="00000000" w:rsidR="00000000" w:rsidRPr="00000000">
        <w:rPr>
          <w:rtl w:val="0"/>
        </w:rPr>
      </w:r>
    </w:p>
    <w:p w:rsidR="00000000" w:rsidDel="00000000" w:rsidP="00000000" w:rsidRDefault="00000000" w:rsidRPr="00000000" w14:paraId="00000105">
      <w:pPr>
        <w:spacing w:after="120" w:lineRule="auto"/>
        <w:jc w:val="center"/>
        <w:rPr>
          <w:sz w:val="20"/>
          <w:szCs w:val="20"/>
        </w:rPr>
      </w:pPr>
      <w:r w:rsidDel="00000000" w:rsidR="00000000" w:rsidRPr="00000000">
        <w:rPr>
          <w:sz w:val="20"/>
          <w:szCs w:val="20"/>
        </w:rPr>
        <mc:AlternateContent>
          <mc:Choice Requires="wpg">
            <w:drawing>
              <wp:inline distB="0" distT="0" distL="0" distR="0">
                <wp:extent cx="5047920" cy="460911"/>
                <wp:effectExtent b="0" l="0" r="0" t="0"/>
                <wp:docPr id="9" name=""/>
                <a:graphic>
                  <a:graphicData uri="http://schemas.microsoft.com/office/word/2010/wordprocessingShape">
                    <wps:wsp>
                      <wps:cNvSpPr/>
                      <wps:cNvPr id="10" name="Shape 10"/>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CF05_3-1_LineaTiempo_EnfoquesPrincipiosEtapas</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0911"/>
                <wp:effectExtent b="0" l="0" r="0" t="0"/>
                <wp:docPr id="9" name="image13.png"/>
                <a:graphic>
                  <a:graphicData uri="http://schemas.openxmlformats.org/drawingml/2006/picture">
                    <pic:pic>
                      <pic:nvPicPr>
                        <pic:cNvPr id="0" name="image13.png"/>
                        <pic:cNvPicPr preferRelativeResize="0"/>
                      </pic:nvPicPr>
                      <pic:blipFill>
                        <a:blip r:embed="rId37"/>
                        <a:srcRect/>
                        <a:stretch>
                          <a:fillRect/>
                        </a:stretch>
                      </pic:blipFill>
                      <pic:spPr>
                        <a:xfrm>
                          <a:off x="0" y="0"/>
                          <a:ext cx="5047920" cy="46091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6">
      <w:pPr>
        <w:spacing w:after="120" w:lineRule="auto"/>
        <w:jc w:val="center"/>
        <w:rPr>
          <w:sz w:val="20"/>
          <w:szCs w:val="20"/>
        </w:rPr>
      </w:pPr>
      <w:r w:rsidDel="00000000" w:rsidR="00000000" w:rsidRPr="00000000">
        <w:rPr>
          <w:rtl w:val="0"/>
        </w:rPr>
      </w:r>
    </w:p>
    <w:p w:rsidR="00000000" w:rsidDel="00000000" w:rsidP="00000000" w:rsidRDefault="00000000" w:rsidRPr="00000000" w14:paraId="00000107">
      <w:pPr>
        <w:spacing w:after="120" w:lineRule="auto"/>
        <w:jc w:val="center"/>
        <w:rPr>
          <w:sz w:val="20"/>
          <w:szCs w:val="20"/>
        </w:rPr>
      </w:pPr>
      <w:r w:rsidDel="00000000" w:rsidR="00000000" w:rsidRPr="00000000">
        <w:rPr>
          <w:rtl w:val="0"/>
        </w:rPr>
      </w:r>
    </w:p>
    <w:p w:rsidR="00000000" w:rsidDel="00000000" w:rsidP="00000000" w:rsidRDefault="00000000" w:rsidRPr="00000000" w14:paraId="00000108">
      <w:pPr>
        <w:spacing w:after="120" w:lineRule="auto"/>
        <w:jc w:val="both"/>
        <w:rPr>
          <w:sz w:val="20"/>
          <w:szCs w:val="20"/>
        </w:rPr>
      </w:pPr>
      <w:r w:rsidDel="00000000" w:rsidR="00000000" w:rsidRPr="00000000">
        <w:rPr>
          <w:sz w:val="20"/>
          <w:szCs w:val="20"/>
          <w:rtl w:val="0"/>
        </w:rPr>
        <w:t xml:space="preserve">Para enriquecer el concepto de interpretación, le presentamos los aportes teóricos de Larry Beck y Ted Cable, quienes, con base en los postulados de Tilden, sugieren que la interpretación tiene unos dones, los cuales dan a conocer las características de la misma:</w:t>
      </w:r>
    </w:p>
    <w:p w:rsidR="00000000" w:rsidDel="00000000" w:rsidP="00000000" w:rsidRDefault="00000000" w:rsidRPr="00000000" w14:paraId="00000109">
      <w:pPr>
        <w:spacing w:after="120" w:lineRule="auto"/>
        <w:jc w:val="both"/>
        <w:rPr>
          <w:sz w:val="20"/>
          <w:szCs w:val="20"/>
        </w:rPr>
      </w:pPr>
      <w:r w:rsidDel="00000000" w:rsidR="00000000" w:rsidRPr="00000000">
        <w:rPr>
          <w:rtl w:val="0"/>
        </w:rPr>
      </w:r>
    </w:p>
    <w:p w:rsidR="00000000" w:rsidDel="00000000" w:rsidP="00000000" w:rsidRDefault="00000000" w:rsidRPr="00000000" w14:paraId="0000010A">
      <w:pPr>
        <w:spacing w:after="120" w:lineRule="auto"/>
        <w:rPr>
          <w:sz w:val="20"/>
          <w:szCs w:val="20"/>
        </w:rPr>
      </w:pPr>
      <w:r w:rsidDel="00000000" w:rsidR="00000000" w:rsidRPr="00000000">
        <w:rPr>
          <w:b w:val="1"/>
          <w:sz w:val="20"/>
          <w:szCs w:val="20"/>
          <w:rtl w:val="0"/>
        </w:rPr>
        <w:t xml:space="preserve">Tabla 2</w:t>
      </w:r>
      <w:r w:rsidDel="00000000" w:rsidR="00000000" w:rsidRPr="00000000">
        <w:rPr>
          <w:rtl w:val="0"/>
        </w:rPr>
      </w:r>
    </w:p>
    <w:p w:rsidR="00000000" w:rsidDel="00000000" w:rsidP="00000000" w:rsidRDefault="00000000" w:rsidRPr="00000000" w14:paraId="0000010B">
      <w:pPr>
        <w:spacing w:after="120" w:lineRule="auto"/>
        <w:rPr>
          <w:i w:val="1"/>
          <w:sz w:val="20"/>
          <w:szCs w:val="20"/>
        </w:rPr>
      </w:pPr>
      <w:r w:rsidDel="00000000" w:rsidR="00000000" w:rsidRPr="00000000">
        <w:rPr>
          <w:i w:val="1"/>
          <w:sz w:val="20"/>
          <w:szCs w:val="20"/>
          <w:rtl w:val="0"/>
        </w:rPr>
        <w:t xml:space="preserve">Los dones de la interpretación</w:t>
      </w:r>
    </w:p>
    <w:tbl>
      <w:tblPr>
        <w:tblStyle w:val="Table6"/>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2"/>
        <w:gridCol w:w="6990"/>
        <w:tblGridChange w:id="0">
          <w:tblGrid>
            <w:gridCol w:w="2972"/>
            <w:gridCol w:w="6990"/>
          </w:tblGrid>
        </w:tblGridChange>
      </w:tblGrid>
      <w:tr>
        <w:trPr>
          <w:cantSplit w:val="0"/>
          <w:tblHeader w:val="0"/>
        </w:trPr>
        <w:tc>
          <w:tcPr>
            <w:shd w:fill="ffffff" w:val="clear"/>
          </w:tcPr>
          <w:p w:rsidR="00000000" w:rsidDel="00000000" w:rsidP="00000000" w:rsidRDefault="00000000" w:rsidRPr="00000000" w14:paraId="0000010C">
            <w:pPr>
              <w:spacing w:after="120" w:line="276" w:lineRule="auto"/>
              <w:jc w:val="center"/>
              <w:rPr>
                <w:b w:val="1"/>
                <w:sz w:val="20"/>
                <w:szCs w:val="20"/>
              </w:rPr>
            </w:pPr>
            <w:commentRangeStart w:id="26"/>
            <w:r w:rsidDel="00000000" w:rsidR="00000000" w:rsidRPr="00000000">
              <w:rPr>
                <w:b w:val="1"/>
                <w:sz w:val="20"/>
                <w:szCs w:val="20"/>
                <w:rtl w:val="0"/>
              </w:rPr>
              <w:t xml:space="preserve">Don</w:t>
            </w:r>
          </w:p>
        </w:tc>
        <w:tc>
          <w:tcPr>
            <w:shd w:fill="ffffff" w:val="clear"/>
          </w:tcPr>
          <w:p w:rsidR="00000000" w:rsidDel="00000000" w:rsidP="00000000" w:rsidRDefault="00000000" w:rsidRPr="00000000" w14:paraId="0000010D">
            <w:pPr>
              <w:spacing w:after="120" w:line="276" w:lineRule="auto"/>
              <w:jc w:val="center"/>
              <w:rPr>
                <w:b w:val="1"/>
                <w:sz w:val="20"/>
                <w:szCs w:val="20"/>
              </w:rPr>
            </w:pPr>
            <w:r w:rsidDel="00000000" w:rsidR="00000000" w:rsidRPr="00000000">
              <w:rPr>
                <w:b w:val="1"/>
                <w:sz w:val="20"/>
                <w:szCs w:val="20"/>
                <w:rtl w:val="0"/>
              </w:rPr>
              <w:t xml:space="preserve">Funcionalidad</w:t>
            </w:r>
          </w:p>
        </w:tc>
      </w:tr>
      <w:tr>
        <w:trPr>
          <w:cantSplit w:val="0"/>
          <w:trHeight w:val="941.9999999999891" w:hRule="atLeast"/>
          <w:tblHeader w:val="0"/>
        </w:trPr>
        <w:tc>
          <w:tcPr>
            <w:shd w:fill="ffffff" w:val="clear"/>
          </w:tcPr>
          <w:p w:rsidR="00000000" w:rsidDel="00000000" w:rsidP="00000000" w:rsidRDefault="00000000" w:rsidRPr="00000000" w14:paraId="0000010E">
            <w:pPr>
              <w:spacing w:after="120" w:line="276" w:lineRule="auto"/>
              <w:jc w:val="center"/>
              <w:rPr>
                <w:b w:val="0"/>
                <w:sz w:val="20"/>
                <w:szCs w:val="20"/>
                <w:u w:val="single"/>
              </w:rPr>
            </w:pPr>
            <w:r w:rsidDel="00000000" w:rsidR="00000000" w:rsidRPr="00000000">
              <w:rPr>
                <w:b w:val="0"/>
                <w:sz w:val="20"/>
                <w:szCs w:val="20"/>
                <w:u w:val="single"/>
                <w:rtl w:val="0"/>
              </w:rPr>
              <w:t xml:space="preserve">Despertar la chispa</w:t>
            </w:r>
          </w:p>
        </w:tc>
        <w:tc>
          <w:tcPr>
            <w:shd w:fill="ffffff" w:val="clear"/>
          </w:tcPr>
          <w:p w:rsidR="00000000" w:rsidDel="00000000" w:rsidP="00000000" w:rsidRDefault="00000000" w:rsidRPr="00000000" w14:paraId="0000010F">
            <w:pPr>
              <w:spacing w:after="120" w:line="276" w:lineRule="auto"/>
              <w:jc w:val="both"/>
              <w:rPr>
                <w:b w:val="0"/>
                <w:sz w:val="20"/>
                <w:szCs w:val="20"/>
              </w:rPr>
            </w:pPr>
            <w:r w:rsidDel="00000000" w:rsidR="00000000" w:rsidRPr="00000000">
              <w:rPr>
                <w:b w:val="0"/>
                <w:sz w:val="20"/>
                <w:szCs w:val="20"/>
                <w:rtl w:val="0"/>
              </w:rPr>
              <w:t xml:space="preserve">Para despertar el interés, los intérpretes deben conseguir que los contenidos de sus mensajes se relacionen con la vida de los visitantes.</w:t>
            </w:r>
          </w:p>
        </w:tc>
      </w:tr>
      <w:tr>
        <w:trPr>
          <w:cantSplit w:val="0"/>
          <w:trHeight w:val="941.9999999999891" w:hRule="atLeast"/>
          <w:tblHeader w:val="0"/>
        </w:trPr>
        <w:tc>
          <w:tcPr>
            <w:shd w:fill="ffffff" w:val="clear"/>
          </w:tcPr>
          <w:p w:rsidR="00000000" w:rsidDel="00000000" w:rsidP="00000000" w:rsidRDefault="00000000" w:rsidRPr="00000000" w14:paraId="00000110">
            <w:pPr>
              <w:spacing w:after="120" w:line="276" w:lineRule="auto"/>
              <w:jc w:val="center"/>
              <w:rPr>
                <w:b w:val="0"/>
                <w:sz w:val="20"/>
                <w:szCs w:val="20"/>
                <w:u w:val="single"/>
              </w:rPr>
            </w:pPr>
            <w:r w:rsidDel="00000000" w:rsidR="00000000" w:rsidRPr="00000000">
              <w:rPr>
                <w:b w:val="0"/>
                <w:sz w:val="20"/>
                <w:szCs w:val="20"/>
                <w:u w:val="single"/>
                <w:rtl w:val="0"/>
              </w:rPr>
              <w:t xml:space="preserve">Revelación</w:t>
            </w:r>
          </w:p>
        </w:tc>
        <w:tc>
          <w:tcPr>
            <w:shd w:fill="ffffff" w:val="clear"/>
          </w:tcPr>
          <w:p w:rsidR="00000000" w:rsidDel="00000000" w:rsidP="00000000" w:rsidRDefault="00000000" w:rsidRPr="00000000" w14:paraId="00000111">
            <w:pPr>
              <w:spacing w:after="120" w:line="276" w:lineRule="auto"/>
              <w:jc w:val="both"/>
              <w:rPr>
                <w:b w:val="0"/>
                <w:sz w:val="20"/>
                <w:szCs w:val="20"/>
              </w:rPr>
            </w:pPr>
            <w:r w:rsidDel="00000000" w:rsidR="00000000" w:rsidRPr="00000000">
              <w:rPr>
                <w:b w:val="0"/>
                <w:sz w:val="20"/>
                <w:szCs w:val="20"/>
                <w:rtl w:val="0"/>
              </w:rPr>
              <w:t xml:space="preserve">El propósito de la interpretación va más allá de la entrega de información, consiste en revelar una verdad y un significado profundos.</w:t>
            </w:r>
          </w:p>
        </w:tc>
      </w:tr>
      <w:tr>
        <w:trPr>
          <w:cantSplit w:val="0"/>
          <w:trHeight w:val="668.5161290322503" w:hRule="atLeast"/>
          <w:tblHeader w:val="0"/>
        </w:trPr>
        <w:tc>
          <w:tcPr>
            <w:shd w:fill="ffffff" w:val="clear"/>
          </w:tcPr>
          <w:p w:rsidR="00000000" w:rsidDel="00000000" w:rsidP="00000000" w:rsidRDefault="00000000" w:rsidRPr="00000000" w14:paraId="00000112">
            <w:pPr>
              <w:spacing w:after="120" w:line="276" w:lineRule="auto"/>
              <w:jc w:val="center"/>
              <w:rPr>
                <w:b w:val="0"/>
                <w:sz w:val="20"/>
                <w:szCs w:val="20"/>
                <w:u w:val="single"/>
              </w:rPr>
            </w:pPr>
            <w:r w:rsidDel="00000000" w:rsidR="00000000" w:rsidRPr="00000000">
              <w:rPr>
                <w:b w:val="0"/>
                <w:sz w:val="20"/>
                <w:szCs w:val="20"/>
                <w:u w:val="single"/>
                <w:rtl w:val="0"/>
              </w:rPr>
              <w:t xml:space="preserve">Don de las historias</w:t>
            </w:r>
          </w:p>
        </w:tc>
        <w:tc>
          <w:tcPr>
            <w:shd w:fill="ffffff" w:val="clear"/>
          </w:tcPr>
          <w:p w:rsidR="00000000" w:rsidDel="00000000" w:rsidP="00000000" w:rsidRDefault="00000000" w:rsidRPr="00000000" w14:paraId="00000113">
            <w:pPr>
              <w:spacing w:after="120" w:line="276" w:lineRule="auto"/>
              <w:jc w:val="both"/>
              <w:rPr>
                <w:b w:val="0"/>
                <w:sz w:val="20"/>
                <w:szCs w:val="20"/>
              </w:rPr>
            </w:pPr>
            <w:r w:rsidDel="00000000" w:rsidR="00000000" w:rsidRPr="00000000">
              <w:rPr>
                <w:b w:val="0"/>
                <w:sz w:val="20"/>
                <w:szCs w:val="20"/>
                <w:rtl w:val="0"/>
              </w:rPr>
              <w:t xml:space="preserve">Toda presentación interpretativa –al igual que una obra de arte– se debería diseñar como una historia que informe, entretenga e ilustre.</w:t>
            </w:r>
          </w:p>
        </w:tc>
      </w:tr>
      <w:tr>
        <w:trPr>
          <w:cantSplit w:val="0"/>
          <w:trHeight w:val="668.5161290322503" w:hRule="atLeast"/>
          <w:tblHeader w:val="0"/>
        </w:trPr>
        <w:tc>
          <w:tcPr>
            <w:shd w:fill="ffffff" w:val="clear"/>
          </w:tcPr>
          <w:p w:rsidR="00000000" w:rsidDel="00000000" w:rsidP="00000000" w:rsidRDefault="00000000" w:rsidRPr="00000000" w14:paraId="00000114">
            <w:pPr>
              <w:spacing w:after="120" w:line="276" w:lineRule="auto"/>
              <w:jc w:val="center"/>
              <w:rPr>
                <w:b w:val="0"/>
                <w:sz w:val="20"/>
                <w:szCs w:val="20"/>
                <w:u w:val="single"/>
              </w:rPr>
            </w:pPr>
            <w:r w:rsidDel="00000000" w:rsidR="00000000" w:rsidRPr="00000000">
              <w:rPr>
                <w:b w:val="0"/>
                <w:sz w:val="20"/>
                <w:szCs w:val="20"/>
                <w:u w:val="single"/>
                <w:rtl w:val="0"/>
              </w:rPr>
              <w:t xml:space="preserve">Don de la motivación</w:t>
            </w:r>
          </w:p>
        </w:tc>
        <w:tc>
          <w:tcPr>
            <w:shd w:fill="ffffff" w:val="clear"/>
          </w:tcPr>
          <w:p w:rsidR="00000000" w:rsidDel="00000000" w:rsidP="00000000" w:rsidRDefault="00000000" w:rsidRPr="00000000" w14:paraId="00000115">
            <w:pPr>
              <w:spacing w:after="120" w:line="276" w:lineRule="auto"/>
              <w:jc w:val="both"/>
              <w:rPr>
                <w:b w:val="0"/>
                <w:sz w:val="20"/>
                <w:szCs w:val="20"/>
              </w:rPr>
            </w:pPr>
            <w:r w:rsidDel="00000000" w:rsidR="00000000" w:rsidRPr="00000000">
              <w:rPr>
                <w:b w:val="0"/>
                <w:sz w:val="20"/>
                <w:szCs w:val="20"/>
                <w:rtl w:val="0"/>
              </w:rPr>
              <w:t xml:space="preserve">El propósito del mensaje interpretativo es inspirar e impulsar a la gente a ampliar sus horizontes.</w:t>
            </w:r>
          </w:p>
        </w:tc>
      </w:tr>
      <w:tr>
        <w:trPr>
          <w:cantSplit w:val="0"/>
          <w:trHeight w:val="941.9999999999891" w:hRule="atLeast"/>
          <w:tblHeader w:val="0"/>
        </w:trPr>
        <w:tc>
          <w:tcPr>
            <w:shd w:fill="ffffff" w:val="clear"/>
          </w:tcPr>
          <w:p w:rsidR="00000000" w:rsidDel="00000000" w:rsidP="00000000" w:rsidRDefault="00000000" w:rsidRPr="00000000" w14:paraId="00000116">
            <w:pPr>
              <w:spacing w:after="120" w:line="276" w:lineRule="auto"/>
              <w:jc w:val="center"/>
              <w:rPr>
                <w:b w:val="0"/>
                <w:sz w:val="20"/>
                <w:szCs w:val="20"/>
                <w:u w:val="single"/>
              </w:rPr>
            </w:pPr>
            <w:r w:rsidDel="00000000" w:rsidR="00000000" w:rsidRPr="00000000">
              <w:rPr>
                <w:b w:val="0"/>
                <w:sz w:val="20"/>
                <w:szCs w:val="20"/>
                <w:u w:val="single"/>
                <w:rtl w:val="0"/>
              </w:rPr>
              <w:t xml:space="preserve">Personalizar el pasado</w:t>
            </w:r>
          </w:p>
        </w:tc>
        <w:tc>
          <w:tcPr>
            <w:shd w:fill="ffffff" w:val="clear"/>
          </w:tcPr>
          <w:p w:rsidR="00000000" w:rsidDel="00000000" w:rsidP="00000000" w:rsidRDefault="00000000" w:rsidRPr="00000000" w14:paraId="00000117">
            <w:pPr>
              <w:spacing w:after="120" w:line="276" w:lineRule="auto"/>
              <w:jc w:val="both"/>
              <w:rPr>
                <w:b w:val="0"/>
                <w:sz w:val="20"/>
                <w:szCs w:val="20"/>
              </w:rPr>
            </w:pPr>
            <w:r w:rsidDel="00000000" w:rsidR="00000000" w:rsidRPr="00000000">
              <w:rPr>
                <w:b w:val="0"/>
                <w:sz w:val="20"/>
                <w:szCs w:val="20"/>
                <w:rtl w:val="0"/>
              </w:rPr>
              <w:t xml:space="preserve">todo lugar tiene su historia. Las y los intérpretes pueden revivir el pasado para hacer que el presente sea más placentero y que el futuro adquiera un mayor significado.</w:t>
            </w:r>
          </w:p>
        </w:tc>
      </w:tr>
      <w:tr>
        <w:trPr>
          <w:cantSplit w:val="0"/>
          <w:trHeight w:val="941.9999999999891" w:hRule="atLeast"/>
          <w:tblHeader w:val="0"/>
        </w:trPr>
        <w:tc>
          <w:tcPr>
            <w:shd w:fill="ffffff" w:val="clear"/>
          </w:tcPr>
          <w:p w:rsidR="00000000" w:rsidDel="00000000" w:rsidP="00000000" w:rsidRDefault="00000000" w:rsidRPr="00000000" w14:paraId="00000118">
            <w:pPr>
              <w:spacing w:after="120" w:line="276" w:lineRule="auto"/>
              <w:jc w:val="center"/>
              <w:rPr>
                <w:b w:val="0"/>
                <w:sz w:val="20"/>
                <w:szCs w:val="20"/>
                <w:u w:val="single"/>
              </w:rPr>
            </w:pPr>
            <w:r w:rsidDel="00000000" w:rsidR="00000000" w:rsidRPr="00000000">
              <w:rPr>
                <w:b w:val="0"/>
                <w:sz w:val="20"/>
                <w:szCs w:val="20"/>
                <w:u w:val="single"/>
                <w:rtl w:val="0"/>
              </w:rPr>
              <w:t xml:space="preserve">Iluminación con nuevas tecnologías</w:t>
            </w:r>
          </w:p>
        </w:tc>
        <w:tc>
          <w:tcPr>
            <w:shd w:fill="ffffff" w:val="clear"/>
          </w:tcPr>
          <w:p w:rsidR="00000000" w:rsidDel="00000000" w:rsidP="00000000" w:rsidRDefault="00000000" w:rsidRPr="00000000" w14:paraId="00000119">
            <w:pPr>
              <w:spacing w:after="120" w:line="276" w:lineRule="auto"/>
              <w:jc w:val="both"/>
              <w:rPr>
                <w:b w:val="0"/>
                <w:sz w:val="20"/>
                <w:szCs w:val="20"/>
              </w:rPr>
            </w:pPr>
            <w:r w:rsidDel="00000000" w:rsidR="00000000" w:rsidRPr="00000000">
              <w:rPr>
                <w:b w:val="0"/>
                <w:sz w:val="20"/>
                <w:szCs w:val="20"/>
                <w:rtl w:val="0"/>
              </w:rPr>
              <w:t xml:space="preserve">las tecnologías pueden revelar el mundo de maneras nuevas y apasionantes. Sin embargo, la incorporación de estas tecnologías a los programas interpretativos debe realizarse con cuidado y precaución.</w:t>
            </w:r>
          </w:p>
        </w:tc>
      </w:tr>
      <w:tr>
        <w:trPr>
          <w:cantSplit w:val="0"/>
          <w:tblHeader w:val="0"/>
        </w:trPr>
        <w:tc>
          <w:tcPr>
            <w:shd w:fill="ffffff" w:val="clear"/>
          </w:tcPr>
          <w:p w:rsidR="00000000" w:rsidDel="00000000" w:rsidP="00000000" w:rsidRDefault="00000000" w:rsidRPr="00000000" w14:paraId="0000011A">
            <w:pPr>
              <w:spacing w:after="120" w:line="276" w:lineRule="auto"/>
              <w:jc w:val="center"/>
              <w:rPr>
                <w:b w:val="0"/>
                <w:sz w:val="20"/>
                <w:szCs w:val="20"/>
                <w:u w:val="single"/>
              </w:rPr>
            </w:pPr>
            <w:r w:rsidDel="00000000" w:rsidR="00000000" w:rsidRPr="00000000">
              <w:rPr>
                <w:b w:val="0"/>
                <w:sz w:val="20"/>
                <w:szCs w:val="20"/>
                <w:u w:val="single"/>
                <w:rtl w:val="0"/>
              </w:rPr>
              <w:t xml:space="preserve">Don del profesionalismo</w:t>
            </w:r>
          </w:p>
        </w:tc>
        <w:tc>
          <w:tcPr>
            <w:shd w:fill="ffffff" w:val="clear"/>
          </w:tcPr>
          <w:p w:rsidR="00000000" w:rsidDel="00000000" w:rsidP="00000000" w:rsidRDefault="00000000" w:rsidRPr="00000000" w14:paraId="0000011B">
            <w:pPr>
              <w:spacing w:after="120" w:line="276" w:lineRule="auto"/>
              <w:jc w:val="both"/>
              <w:rPr>
                <w:b w:val="0"/>
                <w:sz w:val="20"/>
                <w:szCs w:val="20"/>
              </w:rPr>
            </w:pPr>
            <w:r w:rsidDel="00000000" w:rsidR="00000000" w:rsidRPr="00000000">
              <w:rPr>
                <w:b w:val="0"/>
                <w:sz w:val="20"/>
                <w:szCs w:val="20"/>
                <w:rtl w:val="0"/>
              </w:rPr>
              <w:t xml:space="preserve">Antes de aplicar diseños en interpretación, los y las intérpretes deben conocer las técnicas básicas de la comunicación. Una interpretación de calidad se fundamenta en las habilidades y en los conocimientos de quien la realiza, atributos que se deben poder desarrollar de forma continua.</w:t>
            </w:r>
          </w:p>
        </w:tc>
      </w:tr>
      <w:tr>
        <w:trPr>
          <w:cantSplit w:val="0"/>
          <w:trHeight w:val="941.9999999999891" w:hRule="atLeast"/>
          <w:tblHeader w:val="0"/>
        </w:trPr>
        <w:tc>
          <w:tcPr>
            <w:shd w:fill="ffffff" w:val="clear"/>
          </w:tcPr>
          <w:p w:rsidR="00000000" w:rsidDel="00000000" w:rsidP="00000000" w:rsidRDefault="00000000" w:rsidRPr="00000000" w14:paraId="0000011C">
            <w:pPr>
              <w:spacing w:after="120" w:line="276" w:lineRule="auto"/>
              <w:jc w:val="center"/>
              <w:rPr>
                <w:b w:val="0"/>
                <w:sz w:val="20"/>
                <w:szCs w:val="20"/>
                <w:u w:val="single"/>
              </w:rPr>
            </w:pPr>
            <w:r w:rsidDel="00000000" w:rsidR="00000000" w:rsidRPr="00000000">
              <w:rPr>
                <w:b w:val="0"/>
                <w:sz w:val="20"/>
                <w:szCs w:val="20"/>
                <w:u w:val="single"/>
                <w:rtl w:val="0"/>
              </w:rPr>
              <w:t xml:space="preserve">Don de las relaciones</w:t>
            </w:r>
          </w:p>
        </w:tc>
        <w:tc>
          <w:tcPr>
            <w:shd w:fill="ffffff" w:val="clear"/>
          </w:tcPr>
          <w:p w:rsidR="00000000" w:rsidDel="00000000" w:rsidP="00000000" w:rsidRDefault="00000000" w:rsidRPr="00000000" w14:paraId="0000011D">
            <w:pPr>
              <w:spacing w:after="120" w:line="276" w:lineRule="auto"/>
              <w:jc w:val="both"/>
              <w:rPr>
                <w:b w:val="0"/>
                <w:sz w:val="20"/>
                <w:szCs w:val="20"/>
              </w:rPr>
            </w:pPr>
            <w:r w:rsidDel="00000000" w:rsidR="00000000" w:rsidRPr="00000000">
              <w:rPr>
                <w:b w:val="0"/>
                <w:sz w:val="20"/>
                <w:szCs w:val="20"/>
                <w:rtl w:val="0"/>
              </w:rPr>
              <w:t xml:space="preserve">Un plan o programa interpretativo debería ser capaz de conseguir apoyo político, financiero, administrativo, de voluntariado–, para lograr ponerlo en marcha.</w:t>
            </w:r>
          </w:p>
        </w:tc>
      </w:tr>
      <w:tr>
        <w:trPr>
          <w:cantSplit w:val="0"/>
          <w:tblHeader w:val="0"/>
        </w:trPr>
        <w:tc>
          <w:tcPr>
            <w:shd w:fill="ffffff" w:val="clear"/>
          </w:tcPr>
          <w:p w:rsidR="00000000" w:rsidDel="00000000" w:rsidP="00000000" w:rsidRDefault="00000000" w:rsidRPr="00000000" w14:paraId="0000011E">
            <w:pPr>
              <w:spacing w:after="120" w:line="276" w:lineRule="auto"/>
              <w:jc w:val="center"/>
              <w:rPr>
                <w:b w:val="0"/>
                <w:sz w:val="20"/>
                <w:szCs w:val="20"/>
                <w:u w:val="single"/>
              </w:rPr>
            </w:pPr>
            <w:r w:rsidDel="00000000" w:rsidR="00000000" w:rsidRPr="00000000">
              <w:rPr>
                <w:b w:val="0"/>
                <w:sz w:val="20"/>
                <w:szCs w:val="20"/>
                <w:u w:val="single"/>
                <w:rtl w:val="0"/>
              </w:rPr>
              <w:t xml:space="preserve">Don de la belleza</w:t>
            </w:r>
          </w:p>
        </w:tc>
        <w:tc>
          <w:tcPr>
            <w:shd w:fill="ffffff" w:val="clear"/>
          </w:tcPr>
          <w:p w:rsidR="00000000" w:rsidDel="00000000" w:rsidP="00000000" w:rsidRDefault="00000000" w:rsidRPr="00000000" w14:paraId="0000011F">
            <w:pPr>
              <w:spacing w:after="120" w:line="276" w:lineRule="auto"/>
              <w:jc w:val="both"/>
              <w:rPr>
                <w:b w:val="0"/>
                <w:sz w:val="20"/>
                <w:szCs w:val="20"/>
              </w:rPr>
            </w:pPr>
            <w:r w:rsidDel="00000000" w:rsidR="00000000" w:rsidRPr="00000000">
              <w:rPr>
                <w:b w:val="0"/>
                <w:sz w:val="20"/>
                <w:szCs w:val="20"/>
                <w:rtl w:val="0"/>
              </w:rPr>
              <w:t xml:space="preserve">La interpretación debería estimular las capacidades de la gente e infundir un deseo de sentir la belleza de su alrededor, para elevar el espíritu y propiciar la conservación de aquello que es interpretado.</w:t>
            </w:r>
          </w:p>
        </w:tc>
      </w:tr>
      <w:tr>
        <w:trPr>
          <w:cantSplit w:val="0"/>
          <w:tblHeader w:val="0"/>
        </w:trPr>
        <w:tc>
          <w:tcPr>
            <w:shd w:fill="ffffff" w:val="clear"/>
          </w:tcPr>
          <w:p w:rsidR="00000000" w:rsidDel="00000000" w:rsidP="00000000" w:rsidRDefault="00000000" w:rsidRPr="00000000" w14:paraId="00000120">
            <w:pPr>
              <w:spacing w:after="120" w:line="276" w:lineRule="auto"/>
              <w:jc w:val="center"/>
              <w:rPr>
                <w:b w:val="0"/>
                <w:sz w:val="20"/>
                <w:szCs w:val="20"/>
                <w:u w:val="single"/>
              </w:rPr>
            </w:pPr>
            <w:r w:rsidDel="00000000" w:rsidR="00000000" w:rsidRPr="00000000">
              <w:rPr>
                <w:b w:val="0"/>
                <w:sz w:val="20"/>
                <w:szCs w:val="20"/>
                <w:u w:val="single"/>
                <w:rtl w:val="0"/>
              </w:rPr>
              <w:t xml:space="preserve">Don del disfrute</w:t>
            </w:r>
          </w:p>
        </w:tc>
        <w:tc>
          <w:tcPr>
            <w:shd w:fill="ffffff" w:val="clear"/>
          </w:tcPr>
          <w:p w:rsidR="00000000" w:rsidDel="00000000" w:rsidP="00000000" w:rsidRDefault="00000000" w:rsidRPr="00000000" w14:paraId="00000121">
            <w:pPr>
              <w:spacing w:after="120" w:line="276" w:lineRule="auto"/>
              <w:jc w:val="both"/>
              <w:rPr>
                <w:b w:val="0"/>
                <w:sz w:val="20"/>
                <w:szCs w:val="20"/>
              </w:rPr>
            </w:pPr>
            <w:r w:rsidDel="00000000" w:rsidR="00000000" w:rsidRPr="00000000">
              <w:rPr>
                <w:b w:val="0"/>
                <w:sz w:val="20"/>
                <w:szCs w:val="20"/>
                <w:rtl w:val="0"/>
              </w:rPr>
              <w:t xml:space="preserve">Los y las intérpretes deben ser capaces de promover actividades interpretativas óptimas, a través de programas y servicios bien concebidos.</w:t>
            </w:r>
          </w:p>
        </w:tc>
      </w:tr>
      <w:tr>
        <w:trPr>
          <w:cantSplit w:val="0"/>
          <w:tblHeader w:val="0"/>
        </w:trPr>
        <w:tc>
          <w:tcPr>
            <w:shd w:fill="ffffff" w:val="clear"/>
          </w:tcPr>
          <w:p w:rsidR="00000000" w:rsidDel="00000000" w:rsidP="00000000" w:rsidRDefault="00000000" w:rsidRPr="00000000" w14:paraId="00000122">
            <w:pPr>
              <w:spacing w:after="120" w:line="276" w:lineRule="auto"/>
              <w:jc w:val="center"/>
              <w:rPr>
                <w:b w:val="0"/>
                <w:sz w:val="20"/>
                <w:szCs w:val="20"/>
                <w:u w:val="single"/>
              </w:rPr>
            </w:pPr>
            <w:r w:rsidDel="00000000" w:rsidR="00000000" w:rsidRPr="00000000">
              <w:rPr>
                <w:b w:val="0"/>
                <w:sz w:val="20"/>
                <w:szCs w:val="20"/>
                <w:u w:val="single"/>
                <w:rtl w:val="0"/>
              </w:rPr>
              <w:t xml:space="preserve">Don de la pasión</w:t>
            </w:r>
          </w:p>
        </w:tc>
        <w:tc>
          <w:tcPr>
            <w:shd w:fill="ffffff" w:val="clear"/>
          </w:tcPr>
          <w:p w:rsidR="00000000" w:rsidDel="00000000" w:rsidP="00000000" w:rsidRDefault="00000000" w:rsidRPr="00000000" w14:paraId="00000123">
            <w:pPr>
              <w:spacing w:after="120" w:line="276" w:lineRule="auto"/>
              <w:jc w:val="both"/>
              <w:rPr>
                <w:b w:val="0"/>
                <w:sz w:val="20"/>
                <w:szCs w:val="20"/>
              </w:rPr>
            </w:pPr>
            <w:r w:rsidDel="00000000" w:rsidR="00000000" w:rsidRPr="00000000">
              <w:rPr>
                <w:b w:val="0"/>
                <w:sz w:val="20"/>
                <w:szCs w:val="20"/>
                <w:rtl w:val="0"/>
              </w:rPr>
              <w:t xml:space="preserve">La pasión es el ingrediente indispensable para una interpretación poderosa y efectiva: pasión por el rasgo que es interpretado y por aquellos que vienen a inspirarse con él.</w:t>
            </w:r>
            <w:commentRangeEnd w:id="26"/>
            <w:r w:rsidDel="00000000" w:rsidR="00000000" w:rsidRPr="00000000">
              <w:commentReference w:id="26"/>
            </w:r>
            <w:r w:rsidDel="00000000" w:rsidR="00000000" w:rsidRPr="00000000">
              <w:rPr>
                <w:rtl w:val="0"/>
              </w:rPr>
            </w:r>
          </w:p>
        </w:tc>
      </w:tr>
    </w:tbl>
    <w:p w:rsidR="00000000" w:rsidDel="00000000" w:rsidP="00000000" w:rsidRDefault="00000000" w:rsidRPr="00000000" w14:paraId="00000124">
      <w:pPr>
        <w:spacing w:after="120" w:lineRule="auto"/>
        <w:jc w:val="both"/>
        <w:rPr>
          <w:sz w:val="20"/>
          <w:szCs w:val="20"/>
        </w:rPr>
      </w:pPr>
      <w:r w:rsidDel="00000000" w:rsidR="00000000" w:rsidRPr="00000000">
        <w:rPr>
          <w:rtl w:val="0"/>
        </w:rPr>
      </w:r>
    </w:p>
    <w:p w:rsidR="00000000" w:rsidDel="00000000" w:rsidP="00000000" w:rsidRDefault="00000000" w:rsidRPr="00000000" w14:paraId="00000125">
      <w:pP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126">
      <w:pPr>
        <w:spacing w:after="120" w:lineRule="auto"/>
        <w:jc w:val="both"/>
        <w:rPr>
          <w:b w:val="1"/>
          <w:color w:val="000000"/>
          <w:sz w:val="20"/>
          <w:szCs w:val="20"/>
        </w:rPr>
      </w:pPr>
      <w:r w:rsidDel="00000000" w:rsidR="00000000" w:rsidRPr="00000000">
        <w:rPr>
          <w:b w:val="1"/>
          <w:color w:val="000000"/>
          <w:sz w:val="20"/>
          <w:szCs w:val="20"/>
          <w:rtl w:val="0"/>
        </w:rPr>
        <w:t xml:space="preserve">3.2. Etapas del proceso interpretativo</w:t>
      </w:r>
      <w:r w:rsidDel="00000000" w:rsidR="00000000" w:rsidRPr="00000000">
        <w:drawing>
          <wp:anchor allowOverlap="1" behindDoc="0" distB="0" distT="0" distL="114300" distR="114300" hidden="0" layoutInCell="1" locked="0" relativeHeight="0" simplePos="0">
            <wp:simplePos x="0" y="0"/>
            <wp:positionH relativeFrom="column">
              <wp:posOffset>-632</wp:posOffset>
            </wp:positionH>
            <wp:positionV relativeFrom="paragraph">
              <wp:posOffset>205455</wp:posOffset>
            </wp:positionV>
            <wp:extent cx="1682750" cy="1172210"/>
            <wp:effectExtent b="0" l="0" r="0" t="0"/>
            <wp:wrapSquare wrapText="bothSides" distB="0" distT="0" distL="114300" distR="114300"/>
            <wp:docPr descr="Palmeras de cera, nativas de los húmedos bosques montanos de los Andes, que alzan el paisaje del Valle de Cocora en Salento, entre la zona de café de Colombia." id="48" name="image36.jpg"/>
            <a:graphic>
              <a:graphicData uri="http://schemas.openxmlformats.org/drawingml/2006/picture">
                <pic:pic>
                  <pic:nvPicPr>
                    <pic:cNvPr descr="Palmeras de cera, nativas de los húmedos bosques montanos de los Andes, que alzan el paisaje del Valle de Cocora en Salento, entre la zona de café de Colombia." id="0" name="image36.jpg"/>
                    <pic:cNvPicPr preferRelativeResize="0"/>
                  </pic:nvPicPr>
                  <pic:blipFill>
                    <a:blip r:embed="rId38"/>
                    <a:srcRect b="0" l="0" r="0" t="0"/>
                    <a:stretch>
                      <a:fillRect/>
                    </a:stretch>
                  </pic:blipFill>
                  <pic:spPr>
                    <a:xfrm>
                      <a:off x="0" y="0"/>
                      <a:ext cx="1682750" cy="1172210"/>
                    </a:xfrm>
                    <a:prstGeom prst="rect"/>
                    <a:ln/>
                  </pic:spPr>
                </pic:pic>
              </a:graphicData>
            </a:graphic>
          </wp:anchor>
        </w:drawing>
      </w:r>
    </w:p>
    <w:p w:rsidR="00000000" w:rsidDel="00000000" w:rsidP="00000000" w:rsidRDefault="00000000" w:rsidRPr="00000000" w14:paraId="00000127">
      <w:pPr>
        <w:spacing w:after="120" w:lineRule="auto"/>
        <w:jc w:val="both"/>
        <w:rPr>
          <w:b w:val="1"/>
          <w:color w:val="000000"/>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2209800</wp:posOffset>
            </wp:positionH>
            <wp:positionV relativeFrom="paragraph">
              <wp:posOffset>152400</wp:posOffset>
            </wp:positionV>
            <wp:extent cx="1682750" cy="1172210"/>
            <wp:effectExtent b="0" l="0" r="0" t="0"/>
            <wp:wrapSquare wrapText="bothSides" distB="0" distT="0" distL="114300" distR="114300"/>
            <wp:docPr descr="Palmeras de cera, nativas de los húmedos bosques montanos de los Andes, que alzan el paisaje del Valle de Cocora en Salento, entre la zona de café de Colombia." id="47" name="image36.jpg"/>
            <a:graphic>
              <a:graphicData uri="http://schemas.openxmlformats.org/drawingml/2006/picture">
                <pic:pic>
                  <pic:nvPicPr>
                    <pic:cNvPr descr="Palmeras de cera, nativas de los húmedos bosques montanos de los Andes, que alzan el paisaje del Valle de Cocora en Salento, entre la zona de café de Colombia." id="0" name="image36.jpg"/>
                    <pic:cNvPicPr preferRelativeResize="0"/>
                  </pic:nvPicPr>
                  <pic:blipFill>
                    <a:blip r:embed="rId38"/>
                    <a:srcRect b="0" l="0" r="0" t="0"/>
                    <a:stretch>
                      <a:fillRect/>
                    </a:stretch>
                  </pic:blipFill>
                  <pic:spPr>
                    <a:xfrm>
                      <a:off x="0" y="0"/>
                      <a:ext cx="1682750" cy="1172210"/>
                    </a:xfrm>
                    <a:prstGeom prst="rect"/>
                    <a:ln/>
                  </pic:spPr>
                </pic:pic>
              </a:graphicData>
            </a:graphic>
          </wp:anchor>
        </w:drawing>
      </w:r>
    </w:p>
    <w:p w:rsidR="00000000" w:rsidDel="00000000" w:rsidP="00000000" w:rsidRDefault="00000000" w:rsidRPr="00000000" w14:paraId="00000128">
      <w:pP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129">
      <w:pP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12A">
      <w:pP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12B">
      <w:pPr>
        <w:spacing w:after="120" w:lineRule="auto"/>
        <w:jc w:val="both"/>
        <w:rPr>
          <w:b w:val="1"/>
          <w:color w:val="000000"/>
          <w:sz w:val="20"/>
          <w:szCs w:val="20"/>
        </w:rPr>
      </w:pPr>
      <w:r w:rsidDel="00000000" w:rsidR="00000000" w:rsidRPr="00000000">
        <w:rPr>
          <w:rtl w:val="0"/>
        </w:rPr>
      </w:r>
    </w:p>
    <w:p w:rsidR="00000000" w:rsidDel="00000000" w:rsidP="00000000" w:rsidRDefault="00000000" w:rsidRPr="00000000" w14:paraId="0000012C">
      <w:pPr>
        <w:spacing w:after="120" w:lineRule="auto"/>
        <w:jc w:val="both"/>
        <w:rPr>
          <w:color w:val="000000"/>
          <w:sz w:val="20"/>
          <w:szCs w:val="20"/>
        </w:rPr>
      </w:pPr>
      <w:r w:rsidDel="00000000" w:rsidR="00000000" w:rsidRPr="00000000">
        <w:rPr>
          <w:color w:val="000000"/>
          <w:sz w:val="20"/>
          <w:szCs w:val="20"/>
          <w:rtl w:val="0"/>
        </w:rPr>
        <w:t xml:space="preserve">Por otra parte, el proceso interpretativo consta de unas etapas, las cuales permiten generar un bosquejo general del proceso mismo. Seguir ordenadamente estas etapas, favorece resultados de interpretación más significativos, acertados y pertinentes.</w:t>
      </w:r>
    </w:p>
    <w:p w:rsidR="00000000" w:rsidDel="00000000" w:rsidP="00000000" w:rsidRDefault="00000000" w:rsidRPr="00000000" w14:paraId="0000012D">
      <w:pPr>
        <w:spacing w:after="120" w:lineRule="auto"/>
        <w:jc w:val="both"/>
        <w:rPr>
          <w:color w:val="000000"/>
          <w:sz w:val="20"/>
          <w:szCs w:val="20"/>
        </w:rPr>
      </w:pPr>
      <w:commentRangeStart w:id="27"/>
      <w:r w:rsidDel="00000000" w:rsidR="00000000" w:rsidRPr="00000000">
        <w:rPr>
          <w:rtl w:val="0"/>
        </w:rPr>
      </w:r>
    </w:p>
    <w:p w:rsidR="00000000" w:rsidDel="00000000" w:rsidP="00000000" w:rsidRDefault="00000000" w:rsidRPr="00000000" w14:paraId="0000012E">
      <w:pPr>
        <w:spacing w:after="120" w:lineRule="auto"/>
        <w:jc w:val="both"/>
        <w:rPr>
          <w:color w:val="000000"/>
          <w:sz w:val="20"/>
          <w:szCs w:val="20"/>
        </w:rPr>
      </w:pPr>
      <w:commentRangeEnd w:id="27"/>
      <w:r w:rsidDel="00000000" w:rsidR="00000000" w:rsidRPr="00000000">
        <w:commentReference w:id="27"/>
      </w:r>
      <w:r w:rsidDel="00000000" w:rsidR="00000000" w:rsidRPr="00000000">
        <w:rPr>
          <w:color w:val="000000"/>
          <w:sz w:val="20"/>
          <w:szCs w:val="20"/>
          <w:rtl w:val="0"/>
        </w:rPr>
        <w:t xml:space="preserve">Analice la siguiente gráfica e identifique cada etapa del proceso interpretativo con sus respectivos pasos, importancia y necesidad. Procure llevar registro de su análisis en su libreta personal de apuntes:</w:t>
      </w:r>
    </w:p>
    <w:p w:rsidR="00000000" w:rsidDel="00000000" w:rsidP="00000000" w:rsidRDefault="00000000" w:rsidRPr="00000000" w14:paraId="0000012F">
      <w:pP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130">
      <w:pPr>
        <w:spacing w:after="120" w:lineRule="auto"/>
        <w:jc w:val="center"/>
        <w:rPr>
          <w:color w:val="000000"/>
          <w:sz w:val="20"/>
          <w:szCs w:val="20"/>
        </w:rPr>
      </w:pPr>
      <w:r w:rsidDel="00000000" w:rsidR="00000000" w:rsidRPr="00000000">
        <w:rPr>
          <w:color w:val="000000"/>
          <w:sz w:val="20"/>
          <w:szCs w:val="20"/>
        </w:rPr>
        <mc:AlternateContent>
          <mc:Choice Requires="wpg">
            <w:drawing>
              <wp:inline distB="0" distT="0" distL="0" distR="0">
                <wp:extent cx="5818060" cy="460733"/>
                <wp:effectExtent b="0" l="0" r="0" t="0"/>
                <wp:docPr id="11" name=""/>
                <a:graphic>
                  <a:graphicData uri="http://schemas.microsoft.com/office/word/2010/wordprocessingShape">
                    <wps:wsp>
                      <wps:cNvSpPr/>
                      <wps:cNvPr id="12" name="Shape 12"/>
                      <wps:spPr>
                        <a:xfrm>
                          <a:off x="2456020" y="3566913"/>
                          <a:ext cx="577996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CF05_3-2_GraficoInteractivo_EtapasProcesoInterpretativo</w:t>
                            </w:r>
                          </w:p>
                        </w:txbxContent>
                      </wps:txbx>
                      <wps:bodyPr anchorCtr="0" anchor="ctr" bIns="45700" lIns="91425" spcFirstLastPara="1" rIns="91425" wrap="square" tIns="45700">
                        <a:noAutofit/>
                      </wps:bodyPr>
                    </wps:wsp>
                  </a:graphicData>
                </a:graphic>
              </wp:inline>
            </w:drawing>
          </mc:Choice>
          <mc:Fallback>
            <w:drawing>
              <wp:inline distB="0" distT="0" distL="0" distR="0">
                <wp:extent cx="5818060" cy="460733"/>
                <wp:effectExtent b="0" l="0" r="0" t="0"/>
                <wp:docPr id="11" name="image15.png"/>
                <a:graphic>
                  <a:graphicData uri="http://schemas.openxmlformats.org/drawingml/2006/picture">
                    <pic:pic>
                      <pic:nvPicPr>
                        <pic:cNvPr id="0" name="image15.png"/>
                        <pic:cNvPicPr preferRelativeResize="0"/>
                      </pic:nvPicPr>
                      <pic:blipFill>
                        <a:blip r:embed="rId39"/>
                        <a:srcRect/>
                        <a:stretch>
                          <a:fillRect/>
                        </a:stretch>
                      </pic:blipFill>
                      <pic:spPr>
                        <a:xfrm>
                          <a:off x="0" y="0"/>
                          <a:ext cx="5818060" cy="46073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31">
      <w:pPr>
        <w:spacing w:after="120" w:lineRule="auto"/>
        <w:rPr>
          <w:b w:val="1"/>
          <w:sz w:val="20"/>
          <w:szCs w:val="20"/>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357" w:right="0" w:hanging="357"/>
        <w:jc w:val="left"/>
        <w:rPr>
          <w:rFonts w:ascii="Arial" w:cs="Arial" w:eastAsia="Arial" w:hAnsi="Arial"/>
          <w:i w:val="0"/>
          <w:smallCaps w:val="0"/>
          <w:strike w:val="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Técnicas de descripción</w:t>
      </w:r>
    </w:p>
    <w:p w:rsidR="00000000" w:rsidDel="00000000" w:rsidP="00000000" w:rsidRDefault="00000000" w:rsidRPr="00000000" w14:paraId="00000133">
      <w:pPr>
        <w:spacing w:after="120" w:lineRule="auto"/>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2352675</wp:posOffset>
            </wp:positionH>
            <wp:positionV relativeFrom="paragraph">
              <wp:posOffset>85725</wp:posOffset>
            </wp:positionV>
            <wp:extent cx="1964690" cy="1375410"/>
            <wp:effectExtent b="0" l="0" r="0" t="0"/>
            <wp:wrapSquare wrapText="bothSides" distB="0" distT="0" distL="114300" distR="114300"/>
            <wp:docPr descr="Cuatro turistas se perdieron en el bosque, sosteniendo un mapa, tratando de encontrar el camino, discutirlo, todos teniendo mochilas, compañeros, todos necesarios para quedarse de noche" id="38" name="image20.jpg"/>
            <a:graphic>
              <a:graphicData uri="http://schemas.openxmlformats.org/drawingml/2006/picture">
                <pic:pic>
                  <pic:nvPicPr>
                    <pic:cNvPr descr="Cuatro turistas se perdieron en el bosque, sosteniendo un mapa, tratando de encontrar el camino, discutirlo, todos teniendo mochilas, compañeros, todos necesarios para quedarse de noche" id="0" name="image20.jpg"/>
                    <pic:cNvPicPr preferRelativeResize="0"/>
                  </pic:nvPicPr>
                  <pic:blipFill>
                    <a:blip r:embed="rId40"/>
                    <a:srcRect b="0" l="0" r="0" t="0"/>
                    <a:stretch>
                      <a:fillRect/>
                    </a:stretch>
                  </pic:blipFill>
                  <pic:spPr>
                    <a:xfrm>
                      <a:off x="0" y="0"/>
                      <a:ext cx="1964690" cy="1375410"/>
                    </a:xfrm>
                    <a:prstGeom prst="rect"/>
                    <a:ln/>
                  </pic:spPr>
                </pic:pic>
              </a:graphicData>
            </a:graphic>
          </wp:anchor>
        </w:drawing>
      </w:r>
    </w:p>
    <w:p w:rsidR="00000000" w:rsidDel="00000000" w:rsidP="00000000" w:rsidRDefault="00000000" w:rsidRPr="00000000" w14:paraId="00000134">
      <w:pPr>
        <w:spacing w:after="120" w:lineRule="auto"/>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5">
      <w:pPr>
        <w:spacing w:after="120" w:lineRule="auto"/>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6">
      <w:pPr>
        <w:spacing w:after="120" w:lineRule="auto"/>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7">
      <w:pPr>
        <w:spacing w:after="120" w:lineRule="auto"/>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8">
      <w:pPr>
        <w:spacing w:after="120" w:lineRule="auto"/>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9">
      <w:pPr>
        <w:spacing w:after="120" w:lineRule="auto"/>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A">
      <w:pPr>
        <w:spacing w:after="120" w:lineRule="auto"/>
        <w:jc w:val="both"/>
        <w:rPr>
          <w:sz w:val="20"/>
          <w:szCs w:val="20"/>
        </w:rPr>
      </w:pPr>
      <w:r w:rsidDel="00000000" w:rsidR="00000000" w:rsidRPr="00000000">
        <w:rPr>
          <w:sz w:val="20"/>
          <w:szCs w:val="20"/>
          <w:rtl w:val="0"/>
        </w:rPr>
        <w:t xml:space="preserve">Las técnicas de descripción se utilizan para brindar información sobre un objeto o temática específica. Generalmente, cuentan con dos características principales: lenguaje técnico y datos específicos; con lo cual la información bien obtenida y fidedigna se convierte en el aspecto de mayor importancia, a la hora de realizar las técnicas de descripción apropiadas, para cada ocasión.</w:t>
      </w:r>
      <w:r w:rsidDel="00000000" w:rsidR="00000000" w:rsidRPr="00000000">
        <w:drawing>
          <wp:anchor allowOverlap="1" behindDoc="0" distB="0" distT="0" distL="114300" distR="114300" hidden="0" layoutInCell="1" locked="0" relativeHeight="0" simplePos="0">
            <wp:simplePos x="0" y="0"/>
            <wp:positionH relativeFrom="column">
              <wp:posOffset>67462</wp:posOffset>
            </wp:positionH>
            <wp:positionV relativeFrom="paragraph">
              <wp:posOffset>21063</wp:posOffset>
            </wp:positionV>
            <wp:extent cx="1964690" cy="1375410"/>
            <wp:effectExtent b="0" l="0" r="0" t="0"/>
            <wp:wrapSquare wrapText="bothSides" distB="0" distT="0" distL="114300" distR="114300"/>
            <wp:docPr descr="Cuatro turistas se perdieron en el bosque, sosteniendo un mapa, tratando de encontrar el camino, discutirlo, todos teniendo mochilas, compañeros, todos necesarios para quedarse de noche" id="37" name="image20.jpg"/>
            <a:graphic>
              <a:graphicData uri="http://schemas.openxmlformats.org/drawingml/2006/picture">
                <pic:pic>
                  <pic:nvPicPr>
                    <pic:cNvPr descr="Cuatro turistas se perdieron en el bosque, sosteniendo un mapa, tratando de encontrar el camino, discutirlo, todos teniendo mochilas, compañeros, todos necesarios para quedarse de noche" id="0" name="image20.jpg"/>
                    <pic:cNvPicPr preferRelativeResize="0"/>
                  </pic:nvPicPr>
                  <pic:blipFill>
                    <a:blip r:embed="rId40"/>
                    <a:srcRect b="0" l="0" r="0" t="0"/>
                    <a:stretch>
                      <a:fillRect/>
                    </a:stretch>
                  </pic:blipFill>
                  <pic:spPr>
                    <a:xfrm>
                      <a:off x="0" y="0"/>
                      <a:ext cx="1964690" cy="1375410"/>
                    </a:xfrm>
                    <a:prstGeom prst="rect"/>
                    <a:ln/>
                  </pic:spPr>
                </pic:pic>
              </a:graphicData>
            </a:graphic>
          </wp:anchor>
        </w:drawing>
      </w:r>
    </w:p>
    <w:p w:rsidR="00000000" w:rsidDel="00000000" w:rsidP="00000000" w:rsidRDefault="00000000" w:rsidRPr="00000000" w14:paraId="0000013B">
      <w:pPr>
        <w:spacing w:after="120" w:lineRule="auto"/>
        <w:jc w:val="both"/>
        <w:rPr>
          <w:sz w:val="20"/>
          <w:szCs w:val="20"/>
        </w:rPr>
      </w:pPr>
      <w:commentRangeStart w:id="28"/>
      <w:r w:rsidDel="00000000" w:rsidR="00000000" w:rsidRPr="00000000">
        <w:rPr>
          <w:rtl w:val="0"/>
        </w:rPr>
      </w:r>
    </w:p>
    <w:p w:rsidR="00000000" w:rsidDel="00000000" w:rsidP="00000000" w:rsidRDefault="00000000" w:rsidRPr="00000000" w14:paraId="0000013C">
      <w:pPr>
        <w:spacing w:after="120" w:lineRule="auto"/>
        <w:jc w:val="both"/>
        <w:rPr>
          <w:sz w:val="20"/>
          <w:szCs w:val="20"/>
        </w:rPr>
      </w:pPr>
      <w:bookmarkStart w:colFirst="0" w:colLast="0" w:name="_gjdgxs" w:id="0"/>
      <w:bookmarkEnd w:id="0"/>
      <w:commentRangeEnd w:id="28"/>
      <w:r w:rsidDel="00000000" w:rsidR="00000000" w:rsidRPr="00000000">
        <w:commentReference w:id="28"/>
      </w:r>
      <w:commentRangeStart w:id="29"/>
      <w:r w:rsidDel="00000000" w:rsidR="00000000" w:rsidRPr="00000000">
        <w:rPr>
          <w:sz w:val="20"/>
          <w:szCs w:val="20"/>
          <w:rtl w:val="0"/>
        </w:rPr>
        <w:t xml:space="preserve">La descripción es una forma de representar personas, objetos o historias, usando el lenguaje de manera creativa y con elementos que permitan enriquecer el discurso. El objetivo es que la descripción se aproxime lo más que pueda a la realidad, es decir que quien describe debe provocar en la mente del receptor una imagen que luego este pueda reconstruir mentalmente.</w:t>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13D">
      <w:pPr>
        <w:spacing w:after="120" w:lineRule="auto"/>
        <w:jc w:val="both"/>
        <w:rPr>
          <w:sz w:val="20"/>
          <w:szCs w:val="20"/>
        </w:rPr>
      </w:pPr>
      <w:r w:rsidDel="00000000" w:rsidR="00000000" w:rsidRPr="00000000">
        <w:rPr>
          <w:rtl w:val="0"/>
        </w:rPr>
      </w:r>
    </w:p>
    <w:p w:rsidR="00000000" w:rsidDel="00000000" w:rsidP="00000000" w:rsidRDefault="00000000" w:rsidRPr="00000000" w14:paraId="0000013E">
      <w:pPr>
        <w:spacing w:after="120" w:lineRule="auto"/>
        <w:jc w:val="center"/>
        <w:rPr>
          <w:sz w:val="20"/>
          <w:szCs w:val="20"/>
        </w:rPr>
      </w:pPr>
      <w:commentRangeStart w:id="30"/>
      <w:r w:rsidDel="00000000" w:rsidR="00000000" w:rsidRPr="00000000">
        <w:rPr>
          <w:sz w:val="20"/>
          <w:szCs w:val="20"/>
        </w:rPr>
        <mc:AlternateContent>
          <mc:Choice Requires="wpg">
            <w:drawing>
              <wp:inline distB="0" distT="0" distL="0" distR="0">
                <wp:extent cx="1762125" cy="600075"/>
                <wp:effectExtent b="0" l="0" r="0" t="0"/>
                <wp:docPr id="6" name=""/>
                <a:graphic>
                  <a:graphicData uri="http://schemas.microsoft.com/office/word/2010/wordprocessingShape">
                    <wps:wsp>
                      <wps:cNvSpPr/>
                      <wps:cNvPr id="7" name="Shape 7"/>
                      <wps:spPr>
                        <a:xfrm>
                          <a:off x="4479225" y="3494250"/>
                          <a:ext cx="1733550" cy="571500"/>
                        </a:xfrm>
                        <a:prstGeom prst="roundRect">
                          <a:avLst>
                            <a:gd fmla="val 16667" name="adj"/>
                          </a:avLst>
                        </a:prstGeom>
                        <a:solidFill>
                          <a:srgbClr val="FBD4B4"/>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¡Importante!</w:t>
                            </w:r>
                            <w:r w:rsidDel="00000000" w:rsidR="00000000" w:rsidRPr="00000000">
                              <w:rPr>
                                <w:rFonts w:ascii="Arial" w:cs="Arial" w:eastAsia="Arial" w:hAnsi="Arial"/>
                                <w:b w:val="0"/>
                                <w:i w:val="0"/>
                                <w:smallCaps w:val="0"/>
                                <w:strike w:val="0"/>
                                <w:color w:val="000000"/>
                                <w:sz w:val="20"/>
                                <w:vertAlign w:val="baseline"/>
                              </w:rPr>
                              <w:t xml:space="preserve"> </w:t>
                            </w:r>
                          </w:p>
                        </w:txbxContent>
                      </wps:txbx>
                      <wps:bodyPr anchorCtr="0" anchor="ctr" bIns="45700" lIns="91425" spcFirstLastPara="1" rIns="91425" wrap="square" tIns="45700">
                        <a:noAutofit/>
                      </wps:bodyPr>
                    </wps:wsp>
                  </a:graphicData>
                </a:graphic>
              </wp:inline>
            </w:drawing>
          </mc:Choice>
          <mc:Fallback>
            <w:drawing>
              <wp:inline distB="0" distT="0" distL="0" distR="0">
                <wp:extent cx="1762125" cy="600075"/>
                <wp:effectExtent b="0" l="0" r="0" t="0"/>
                <wp:docPr id="6" name="image10.png"/>
                <a:graphic>
                  <a:graphicData uri="http://schemas.openxmlformats.org/drawingml/2006/picture">
                    <pic:pic>
                      <pic:nvPicPr>
                        <pic:cNvPr id="0" name="image10.png"/>
                        <pic:cNvPicPr preferRelativeResize="0"/>
                      </pic:nvPicPr>
                      <pic:blipFill>
                        <a:blip r:embed="rId41"/>
                        <a:srcRect/>
                        <a:stretch>
                          <a:fillRect/>
                        </a:stretch>
                      </pic:blipFill>
                      <pic:spPr>
                        <a:xfrm>
                          <a:off x="0" y="0"/>
                          <a:ext cx="1762125" cy="600075"/>
                        </a:xfrm>
                        <a:prstGeom prst="rect"/>
                        <a:ln/>
                      </pic:spPr>
                    </pic:pic>
                  </a:graphicData>
                </a:graphic>
              </wp:inline>
            </w:drawing>
          </mc:Fallback>
        </mc:AlternateContent>
      </w:r>
      <w:commentRangeEnd w:id="30"/>
      <w:r w:rsidDel="00000000" w:rsidR="00000000" w:rsidRPr="00000000">
        <w:commentReference w:id="30"/>
      </w:r>
      <w:r w:rsidDel="00000000" w:rsidR="00000000" w:rsidRPr="00000000">
        <w:rPr>
          <w:sz w:val="20"/>
          <w:szCs w:val="20"/>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3537584</wp:posOffset>
            </wp:positionH>
            <wp:positionV relativeFrom="paragraph">
              <wp:posOffset>399415</wp:posOffset>
            </wp:positionV>
            <wp:extent cx="304800" cy="395542"/>
            <wp:effectExtent b="0" l="0" r="0" t="0"/>
            <wp:wrapNone/>
            <wp:docPr descr="Dedo Índice, Señalando, Puntero, Mano" id="36" name="image5.png"/>
            <a:graphic>
              <a:graphicData uri="http://schemas.openxmlformats.org/drawingml/2006/picture">
                <pic:pic>
                  <pic:nvPicPr>
                    <pic:cNvPr descr="Dedo Índice, Señalando, Puntero, Mano" id="0" name="image5.png"/>
                    <pic:cNvPicPr preferRelativeResize="0"/>
                  </pic:nvPicPr>
                  <pic:blipFill>
                    <a:blip r:embed="rId42"/>
                    <a:srcRect b="0" l="0" r="0" t="0"/>
                    <a:stretch>
                      <a:fillRect/>
                    </a:stretch>
                  </pic:blipFill>
                  <pic:spPr>
                    <a:xfrm>
                      <a:off x="0" y="0"/>
                      <a:ext cx="304800" cy="395542"/>
                    </a:xfrm>
                    <a:prstGeom prst="rect"/>
                    <a:ln/>
                  </pic:spPr>
                </pic:pic>
              </a:graphicData>
            </a:graphic>
          </wp:anchor>
        </w:drawing>
      </w:r>
    </w:p>
    <w:p w:rsidR="00000000" w:rsidDel="00000000" w:rsidP="00000000" w:rsidRDefault="00000000" w:rsidRPr="00000000" w14:paraId="0000013F">
      <w:pPr>
        <w:spacing w:after="120" w:lineRule="auto"/>
        <w:jc w:val="both"/>
        <w:rPr>
          <w:sz w:val="20"/>
          <w:szCs w:val="20"/>
        </w:rPr>
      </w:pPr>
      <w:r w:rsidDel="00000000" w:rsidR="00000000" w:rsidRPr="00000000">
        <w:rPr>
          <w:rtl w:val="0"/>
        </w:rPr>
      </w:r>
    </w:p>
    <w:p w:rsidR="00000000" w:rsidDel="00000000" w:rsidP="00000000" w:rsidRDefault="00000000" w:rsidRPr="00000000" w14:paraId="00000140">
      <w:pPr>
        <w:spacing w:after="120" w:lineRule="auto"/>
        <w:jc w:val="both"/>
        <w:rPr>
          <w:sz w:val="20"/>
          <w:szCs w:val="20"/>
        </w:rPr>
      </w:pPr>
      <w:r w:rsidDel="00000000" w:rsidR="00000000" w:rsidRPr="00000000">
        <w:rPr>
          <w:sz w:val="20"/>
          <w:szCs w:val="20"/>
          <w:rtl w:val="0"/>
        </w:rPr>
        <w:t xml:space="preserve">Lea atentamente las clases de descripción existentes, según sus elementos, y comprenda sus particularidades. Se las mostramos en el siguiente listado:</w:t>
      </w:r>
    </w:p>
    <w:p w:rsidR="00000000" w:rsidDel="00000000" w:rsidP="00000000" w:rsidRDefault="00000000" w:rsidRPr="00000000" w14:paraId="00000141">
      <w:pPr>
        <w:spacing w:after="120" w:lineRule="auto"/>
        <w:jc w:val="both"/>
        <w:rPr>
          <w:sz w:val="20"/>
          <w:szCs w:val="20"/>
        </w:rPr>
      </w:pPr>
      <w:r w:rsidDel="00000000" w:rsidR="00000000" w:rsidRPr="00000000">
        <w:rPr>
          <w:rtl w:val="0"/>
        </w:rPr>
      </w:r>
    </w:p>
    <w:p w:rsidR="00000000" w:rsidDel="00000000" w:rsidP="00000000" w:rsidRDefault="00000000" w:rsidRPr="00000000" w14:paraId="00000142">
      <w:pPr>
        <w:spacing w:after="120" w:lineRule="auto"/>
        <w:jc w:val="both"/>
        <w:rPr>
          <w:color w:val="212529"/>
          <w:sz w:val="20"/>
          <w:szCs w:val="20"/>
        </w:rPr>
      </w:pPr>
      <w:commentRangeStart w:id="31"/>
      <w:r w:rsidDel="00000000" w:rsidR="00000000" w:rsidRPr="00000000">
        <w:rPr>
          <w:b w:val="1"/>
          <w:color w:val="212529"/>
          <w:sz w:val="20"/>
          <w:szCs w:val="20"/>
          <w:rtl w:val="0"/>
        </w:rPr>
        <w:t xml:space="preserve">Topografía</w:t>
      </w:r>
      <w:r w:rsidDel="00000000" w:rsidR="00000000" w:rsidRPr="00000000">
        <w:rPr>
          <w:color w:val="212529"/>
          <w:sz w:val="20"/>
          <w:szCs w:val="20"/>
          <w:rtl w:val="0"/>
        </w:rPr>
        <w:t xml:space="preserve">: descripción de un lugar o paisaje, un espacio físico real o imaginario. </w:t>
      </w:r>
    </w:p>
    <w:p w:rsidR="00000000" w:rsidDel="00000000" w:rsidP="00000000" w:rsidRDefault="00000000" w:rsidRPr="00000000" w14:paraId="00000143">
      <w:pPr>
        <w:spacing w:after="120" w:lineRule="auto"/>
        <w:jc w:val="both"/>
        <w:rPr>
          <w:color w:val="212529"/>
          <w:sz w:val="20"/>
          <w:szCs w:val="20"/>
        </w:rPr>
      </w:pPr>
      <w:r w:rsidDel="00000000" w:rsidR="00000000" w:rsidRPr="00000000">
        <w:rPr>
          <w:b w:val="1"/>
          <w:color w:val="212529"/>
          <w:sz w:val="20"/>
          <w:szCs w:val="20"/>
          <w:rtl w:val="0"/>
        </w:rPr>
        <w:t xml:space="preserve">Cronografía</w:t>
      </w:r>
      <w:r w:rsidDel="00000000" w:rsidR="00000000" w:rsidRPr="00000000">
        <w:rPr>
          <w:color w:val="212529"/>
          <w:sz w:val="20"/>
          <w:szCs w:val="20"/>
          <w:rtl w:val="0"/>
        </w:rPr>
        <w:t xml:space="preserve">: descripción de una época histórica, un tiempo o momento determinado. </w:t>
      </w:r>
    </w:p>
    <w:p w:rsidR="00000000" w:rsidDel="00000000" w:rsidP="00000000" w:rsidRDefault="00000000" w:rsidRPr="00000000" w14:paraId="00000144">
      <w:pPr>
        <w:spacing w:after="120" w:lineRule="auto"/>
        <w:jc w:val="both"/>
        <w:rPr>
          <w:color w:val="212529"/>
          <w:sz w:val="20"/>
          <w:szCs w:val="20"/>
        </w:rPr>
      </w:pPr>
      <w:r w:rsidDel="00000000" w:rsidR="00000000" w:rsidRPr="00000000">
        <w:rPr>
          <w:b w:val="1"/>
          <w:color w:val="212529"/>
          <w:sz w:val="20"/>
          <w:szCs w:val="20"/>
          <w:rtl w:val="0"/>
        </w:rPr>
        <w:t xml:space="preserve">Prosopografía</w:t>
      </w:r>
      <w:r w:rsidDel="00000000" w:rsidR="00000000" w:rsidRPr="00000000">
        <w:rPr>
          <w:color w:val="212529"/>
          <w:sz w:val="20"/>
          <w:szCs w:val="20"/>
          <w:rtl w:val="0"/>
        </w:rPr>
        <w:t xml:space="preserve">: descripción de los rasgos físicos de una persona o de un animal. Se centra en su figura corporal y la ropa. </w:t>
      </w:r>
    </w:p>
    <w:p w:rsidR="00000000" w:rsidDel="00000000" w:rsidP="00000000" w:rsidRDefault="00000000" w:rsidRPr="00000000" w14:paraId="00000145">
      <w:pPr>
        <w:spacing w:after="120" w:lineRule="auto"/>
        <w:jc w:val="both"/>
        <w:rPr>
          <w:color w:val="212529"/>
          <w:sz w:val="20"/>
          <w:szCs w:val="20"/>
        </w:rPr>
      </w:pPr>
      <w:r w:rsidDel="00000000" w:rsidR="00000000" w:rsidRPr="00000000">
        <w:rPr>
          <w:b w:val="1"/>
          <w:color w:val="212529"/>
          <w:sz w:val="20"/>
          <w:szCs w:val="20"/>
          <w:rtl w:val="0"/>
        </w:rPr>
        <w:t xml:space="preserve">Etopeya</w:t>
      </w:r>
      <w:r w:rsidDel="00000000" w:rsidR="00000000" w:rsidRPr="00000000">
        <w:rPr>
          <w:color w:val="212529"/>
          <w:sz w:val="20"/>
          <w:szCs w:val="20"/>
          <w:rtl w:val="0"/>
        </w:rPr>
        <w:t xml:space="preserve">: descripción de las costumbres, las virtudes, los talentos, los defectos y las cualidades morales o psicológicas de las personas. </w:t>
      </w:r>
    </w:p>
    <w:p w:rsidR="00000000" w:rsidDel="00000000" w:rsidP="00000000" w:rsidRDefault="00000000" w:rsidRPr="00000000" w14:paraId="00000146">
      <w:pPr>
        <w:spacing w:after="120" w:lineRule="auto"/>
        <w:jc w:val="both"/>
        <w:rPr>
          <w:color w:val="212529"/>
          <w:sz w:val="20"/>
          <w:szCs w:val="20"/>
        </w:rPr>
      </w:pPr>
      <w:r w:rsidDel="00000000" w:rsidR="00000000" w:rsidRPr="00000000">
        <w:rPr>
          <w:b w:val="1"/>
          <w:color w:val="212529"/>
          <w:sz w:val="20"/>
          <w:szCs w:val="20"/>
          <w:rtl w:val="0"/>
        </w:rPr>
        <w:t xml:space="preserve">Retrato</w:t>
      </w:r>
      <w:r w:rsidDel="00000000" w:rsidR="00000000" w:rsidRPr="00000000">
        <w:rPr>
          <w:color w:val="212529"/>
          <w:sz w:val="20"/>
          <w:szCs w:val="20"/>
          <w:rtl w:val="0"/>
        </w:rPr>
        <w:t xml:space="preserve">:  es la suma de la prosopografía y la etopeya. Incluye cualidades físicas, morales e intelectuales. </w:t>
      </w:r>
    </w:p>
    <w:p w:rsidR="00000000" w:rsidDel="00000000" w:rsidP="00000000" w:rsidRDefault="00000000" w:rsidRPr="00000000" w14:paraId="00000147">
      <w:pPr>
        <w:spacing w:after="120" w:lineRule="auto"/>
        <w:jc w:val="both"/>
        <w:rPr>
          <w:color w:val="212529"/>
          <w:sz w:val="20"/>
          <w:szCs w:val="20"/>
        </w:rPr>
      </w:pPr>
      <w:r w:rsidDel="00000000" w:rsidR="00000000" w:rsidRPr="00000000">
        <w:rPr>
          <w:b w:val="1"/>
          <w:color w:val="212529"/>
          <w:sz w:val="20"/>
          <w:szCs w:val="20"/>
          <w:rtl w:val="0"/>
        </w:rPr>
        <w:t xml:space="preserve">Autorretrato</w:t>
      </w:r>
      <w:r w:rsidDel="00000000" w:rsidR="00000000" w:rsidRPr="00000000">
        <w:rPr>
          <w:color w:val="212529"/>
          <w:sz w:val="20"/>
          <w:szCs w:val="20"/>
          <w:rtl w:val="0"/>
        </w:rPr>
        <w:t xml:space="preserve">:  el autor se describe a sí mismo. </w:t>
      </w:r>
    </w:p>
    <w:p w:rsidR="00000000" w:rsidDel="00000000" w:rsidP="00000000" w:rsidRDefault="00000000" w:rsidRPr="00000000" w14:paraId="00000148">
      <w:pPr>
        <w:spacing w:after="120" w:lineRule="auto"/>
        <w:jc w:val="both"/>
        <w:rPr>
          <w:color w:val="212529"/>
          <w:sz w:val="20"/>
          <w:szCs w:val="20"/>
        </w:rPr>
      </w:pPr>
      <w:r w:rsidDel="00000000" w:rsidR="00000000" w:rsidRPr="00000000">
        <w:rPr>
          <w:b w:val="1"/>
          <w:color w:val="212529"/>
          <w:sz w:val="20"/>
          <w:szCs w:val="20"/>
          <w:rtl w:val="0"/>
        </w:rPr>
        <w:t xml:space="preserve">Paralelismo</w:t>
      </w:r>
      <w:r w:rsidDel="00000000" w:rsidR="00000000" w:rsidRPr="00000000">
        <w:rPr>
          <w:color w:val="212529"/>
          <w:sz w:val="20"/>
          <w:szCs w:val="20"/>
          <w:rtl w:val="0"/>
        </w:rPr>
        <w:t xml:space="preserve">: es la descripción consecutiva o mezclada a fin de establecer una comparación y construir semejanzas y diferencias. </w:t>
      </w:r>
    </w:p>
    <w:p w:rsidR="00000000" w:rsidDel="00000000" w:rsidP="00000000" w:rsidRDefault="00000000" w:rsidRPr="00000000" w14:paraId="00000149">
      <w:pPr>
        <w:spacing w:after="120" w:lineRule="auto"/>
        <w:jc w:val="both"/>
        <w:rPr>
          <w:color w:val="212529"/>
          <w:sz w:val="20"/>
          <w:szCs w:val="20"/>
        </w:rPr>
      </w:pPr>
      <w:r w:rsidDel="00000000" w:rsidR="00000000" w:rsidRPr="00000000">
        <w:rPr>
          <w:b w:val="1"/>
          <w:color w:val="212529"/>
          <w:sz w:val="20"/>
          <w:szCs w:val="20"/>
          <w:rtl w:val="0"/>
        </w:rPr>
        <w:t xml:space="preserve">Caricatura</w:t>
      </w:r>
      <w:r w:rsidDel="00000000" w:rsidR="00000000" w:rsidRPr="00000000">
        <w:rPr>
          <w:color w:val="212529"/>
          <w:sz w:val="20"/>
          <w:szCs w:val="20"/>
          <w:rtl w:val="0"/>
        </w:rPr>
        <w:t xml:space="preserve">: deforma la descripción con una intención irónica y humorística.</w:t>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14A">
      <w:pPr>
        <w:spacing w:after="120" w:lineRule="auto"/>
        <w:jc w:val="both"/>
        <w:rPr>
          <w:color w:val="212529"/>
          <w:sz w:val="20"/>
          <w:szCs w:val="20"/>
        </w:rPr>
      </w:pPr>
      <w:r w:rsidDel="00000000" w:rsidR="00000000" w:rsidRPr="00000000">
        <w:rPr>
          <w:rtl w:val="0"/>
        </w:rPr>
      </w:r>
    </w:p>
    <w:p w:rsidR="00000000" w:rsidDel="00000000" w:rsidP="00000000" w:rsidRDefault="00000000" w:rsidRPr="00000000" w14:paraId="0000014B">
      <w:pPr>
        <w:spacing w:after="120" w:lineRule="auto"/>
        <w:jc w:val="both"/>
        <w:rPr>
          <w:color w:val="212529"/>
          <w:sz w:val="20"/>
          <w:szCs w:val="20"/>
        </w:rPr>
      </w:pPr>
      <w:r w:rsidDel="00000000" w:rsidR="00000000" w:rsidRPr="00000000">
        <w:rPr>
          <w:color w:val="212529"/>
          <w:sz w:val="20"/>
          <w:szCs w:val="20"/>
          <w:rtl w:val="0"/>
        </w:rPr>
        <w:t xml:space="preserve">Otros aspectos de suma importancia, que usted debe conocer, relativos a la descripción, son:</w:t>
      </w:r>
    </w:p>
    <w:p w:rsidR="00000000" w:rsidDel="00000000" w:rsidP="00000000" w:rsidRDefault="00000000" w:rsidRPr="00000000" w14:paraId="0000014C">
      <w:pPr>
        <w:spacing w:after="120" w:lineRule="auto"/>
        <w:jc w:val="both"/>
        <w:rPr>
          <w:color w:val="212529"/>
          <w:sz w:val="20"/>
          <w:szCs w:val="20"/>
        </w:rPr>
      </w:pPr>
      <w:r w:rsidDel="00000000" w:rsidR="00000000" w:rsidRPr="00000000">
        <w:rPr>
          <w:rtl w:val="0"/>
        </w:rPr>
      </w:r>
    </w:p>
    <w:p w:rsidR="00000000" w:rsidDel="00000000" w:rsidP="00000000" w:rsidRDefault="00000000" w:rsidRPr="00000000" w14:paraId="0000014D">
      <w:pPr>
        <w:spacing w:after="120" w:lineRule="auto"/>
        <w:jc w:val="center"/>
        <w:rPr>
          <w:color w:val="212529"/>
          <w:sz w:val="20"/>
          <w:szCs w:val="20"/>
        </w:rPr>
      </w:pPr>
      <w:r w:rsidDel="00000000" w:rsidR="00000000" w:rsidRPr="00000000">
        <w:rPr>
          <w:color w:val="212529"/>
          <w:sz w:val="20"/>
          <w:szCs w:val="20"/>
        </w:rPr>
        <mc:AlternateContent>
          <mc:Choice Requires="wpg">
            <w:drawing>
              <wp:inline distB="0" distT="0" distL="0" distR="0">
                <wp:extent cx="5047920" cy="460911"/>
                <wp:effectExtent b="0" l="0" r="0" t="0"/>
                <wp:docPr id="7" name=""/>
                <a:graphic>
                  <a:graphicData uri="http://schemas.microsoft.com/office/word/2010/wordprocessingShape">
                    <wps:wsp>
                      <wps:cNvSpPr/>
                      <wps:cNvPr id="8" name="Shape 8"/>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CF05_4_Pestañas_TecnicasDeDescipcion</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0911"/>
                <wp:effectExtent b="0" l="0" r="0" t="0"/>
                <wp:docPr id="7" name="image11.png"/>
                <a:graphic>
                  <a:graphicData uri="http://schemas.openxmlformats.org/drawingml/2006/picture">
                    <pic:pic>
                      <pic:nvPicPr>
                        <pic:cNvPr id="0" name="image11.png"/>
                        <pic:cNvPicPr preferRelativeResize="0"/>
                      </pic:nvPicPr>
                      <pic:blipFill>
                        <a:blip r:embed="rId43"/>
                        <a:srcRect/>
                        <a:stretch>
                          <a:fillRect/>
                        </a:stretch>
                      </pic:blipFill>
                      <pic:spPr>
                        <a:xfrm>
                          <a:off x="0" y="0"/>
                          <a:ext cx="5047920" cy="46091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4E">
      <w:pPr>
        <w:spacing w:after="120" w:lineRule="auto"/>
        <w:jc w:val="center"/>
        <w:rPr>
          <w:color w:val="212529"/>
          <w:sz w:val="20"/>
          <w:szCs w:val="20"/>
        </w:rPr>
      </w:pPr>
      <w:r w:rsidDel="00000000" w:rsidR="00000000" w:rsidRPr="00000000">
        <w:rPr>
          <w:rtl w:val="0"/>
        </w:rPr>
      </w:r>
    </w:p>
    <w:p w:rsidR="00000000" w:rsidDel="00000000" w:rsidP="00000000" w:rsidRDefault="00000000" w:rsidRPr="00000000" w14:paraId="0000014F">
      <w:pPr>
        <w:spacing w:after="120" w:lineRule="auto"/>
        <w:rPr>
          <w:b w:val="1"/>
          <w:sz w:val="20"/>
          <w:szCs w:val="20"/>
        </w:rPr>
      </w:pPr>
      <w:r w:rsidDel="00000000" w:rsidR="00000000" w:rsidRPr="00000000">
        <w:rPr>
          <w:b w:val="1"/>
          <w:sz w:val="20"/>
          <w:szCs w:val="20"/>
          <w:rtl w:val="0"/>
        </w:rPr>
        <w:t xml:space="preserve">4.1    Descripción de fenómenos, lugares, personas y objetos</w:t>
      </w:r>
    </w:p>
    <w:p w:rsidR="00000000" w:rsidDel="00000000" w:rsidP="00000000" w:rsidRDefault="00000000" w:rsidRPr="00000000" w14:paraId="00000150">
      <w:pPr>
        <w:spacing w:after="120" w:lineRule="auto"/>
        <w:jc w:val="both"/>
        <w:rPr>
          <w:b w:val="1"/>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2324100</wp:posOffset>
            </wp:positionH>
            <wp:positionV relativeFrom="paragraph">
              <wp:posOffset>47625</wp:posOffset>
            </wp:positionV>
            <wp:extent cx="2091447" cy="1464013"/>
            <wp:effectExtent b="0" l="0" r="0" t="0"/>
            <wp:wrapSquare wrapText="bothSides" distB="0" distT="0" distL="114300" distR="114300"/>
            <wp:docPr descr="VALENCIA, SPAIN -  MAY 7, 2018: Tour guide presenting the city in front of a group of young tourists, near the main train station (North Station)." id="44" name="image23.jpg"/>
            <a:graphic>
              <a:graphicData uri="http://schemas.openxmlformats.org/drawingml/2006/picture">
                <pic:pic>
                  <pic:nvPicPr>
                    <pic:cNvPr descr="VALENCIA, SPAIN -  MAY 7, 2018: Tour guide presenting the city in front of a group of young tourists, near the main train station (North Station)." id="0" name="image23.jpg"/>
                    <pic:cNvPicPr preferRelativeResize="0"/>
                  </pic:nvPicPr>
                  <pic:blipFill>
                    <a:blip r:embed="rId44"/>
                    <a:srcRect b="0" l="0" r="0" t="0"/>
                    <a:stretch>
                      <a:fillRect/>
                    </a:stretch>
                  </pic:blipFill>
                  <pic:spPr>
                    <a:xfrm>
                      <a:off x="0" y="0"/>
                      <a:ext cx="2091447" cy="1464013"/>
                    </a:xfrm>
                    <a:prstGeom prst="rect"/>
                    <a:ln/>
                  </pic:spPr>
                </pic:pic>
              </a:graphicData>
            </a:graphic>
          </wp:anchor>
        </w:drawing>
      </w:r>
    </w:p>
    <w:p w:rsidR="00000000" w:rsidDel="00000000" w:rsidP="00000000" w:rsidRDefault="00000000" w:rsidRPr="00000000" w14:paraId="00000151">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152">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153">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154">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155">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156">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157">
      <w:pPr>
        <w:spacing w:after="120" w:lineRule="auto"/>
        <w:jc w:val="both"/>
        <w:rPr>
          <w:sz w:val="20"/>
          <w:szCs w:val="20"/>
        </w:rPr>
      </w:pPr>
      <w:r w:rsidDel="00000000" w:rsidR="00000000" w:rsidRPr="00000000">
        <w:rPr>
          <w:sz w:val="20"/>
          <w:szCs w:val="20"/>
          <w:rtl w:val="0"/>
        </w:rPr>
        <w:t xml:space="preserve">Para hacer una descripción con calidad técnica, se releva la importancia de los aspectos respecto a:  fenómenos, lugares objetos y cosas. La descripción, junto con la narración, y en relación con la expresión verbal, son dos prácticas que el guía de turismo deberá apropiar, para el desarrollo de su profesión.</w:t>
      </w:r>
      <w:r w:rsidDel="00000000" w:rsidR="00000000" w:rsidRPr="00000000">
        <w:drawing>
          <wp:anchor allowOverlap="1" behindDoc="0" distB="0" distT="0" distL="114300" distR="114300" hidden="0" layoutInCell="1" locked="0" relativeHeight="0" simplePos="0">
            <wp:simplePos x="0" y="0"/>
            <wp:positionH relativeFrom="column">
              <wp:posOffset>4</wp:posOffset>
            </wp:positionH>
            <wp:positionV relativeFrom="paragraph">
              <wp:posOffset>21482</wp:posOffset>
            </wp:positionV>
            <wp:extent cx="2091447" cy="1464013"/>
            <wp:effectExtent b="0" l="0" r="0" t="0"/>
            <wp:wrapSquare wrapText="bothSides" distB="0" distT="0" distL="114300" distR="114300"/>
            <wp:docPr descr="VALENCIA, SPAIN -  MAY 7, 2018: Tour guide presenting the city in front of a group of young tourists, near the main train station (North Station)." id="43" name="image23.jpg"/>
            <a:graphic>
              <a:graphicData uri="http://schemas.openxmlformats.org/drawingml/2006/picture">
                <pic:pic>
                  <pic:nvPicPr>
                    <pic:cNvPr descr="VALENCIA, SPAIN -  MAY 7, 2018: Tour guide presenting the city in front of a group of young tourists, near the main train station (North Station)." id="0" name="image23.jpg"/>
                    <pic:cNvPicPr preferRelativeResize="0"/>
                  </pic:nvPicPr>
                  <pic:blipFill>
                    <a:blip r:embed="rId44"/>
                    <a:srcRect b="0" l="0" r="0" t="0"/>
                    <a:stretch>
                      <a:fillRect/>
                    </a:stretch>
                  </pic:blipFill>
                  <pic:spPr>
                    <a:xfrm>
                      <a:off x="0" y="0"/>
                      <a:ext cx="2091447" cy="1464013"/>
                    </a:xfrm>
                    <a:prstGeom prst="rect"/>
                    <a:ln/>
                  </pic:spPr>
                </pic:pic>
              </a:graphicData>
            </a:graphic>
          </wp:anchor>
        </w:drawing>
      </w:r>
    </w:p>
    <w:p w:rsidR="00000000" w:rsidDel="00000000" w:rsidP="00000000" w:rsidRDefault="00000000" w:rsidRPr="00000000" w14:paraId="00000158">
      <w:pPr>
        <w:spacing w:after="120" w:lineRule="auto"/>
        <w:jc w:val="both"/>
        <w:rPr>
          <w:sz w:val="20"/>
          <w:szCs w:val="20"/>
        </w:rPr>
      </w:pPr>
      <w:commentRangeStart w:id="32"/>
      <w:r w:rsidDel="00000000" w:rsidR="00000000" w:rsidRPr="00000000">
        <w:rPr>
          <w:rtl w:val="0"/>
        </w:rPr>
      </w:r>
    </w:p>
    <w:p w:rsidR="00000000" w:rsidDel="00000000" w:rsidP="00000000" w:rsidRDefault="00000000" w:rsidRPr="00000000" w14:paraId="00000159">
      <w:pPr>
        <w:spacing w:after="120" w:lineRule="auto"/>
        <w:jc w:val="both"/>
        <w:rPr>
          <w:sz w:val="20"/>
          <w:szCs w:val="20"/>
        </w:rPr>
      </w:pP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15A">
      <w:pPr>
        <w:spacing w:after="12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15B">
      <w:pPr>
        <w:spacing w:after="120" w:lineRule="auto"/>
        <w:rPr>
          <w:sz w:val="20"/>
          <w:szCs w:val="20"/>
        </w:rPr>
      </w:pPr>
      <w:r w:rsidDel="00000000" w:rsidR="00000000" w:rsidRPr="00000000">
        <w:rPr>
          <w:sz w:val="20"/>
          <w:szCs w:val="20"/>
          <w:rtl w:val="0"/>
        </w:rPr>
        <w:t xml:space="preserve">Profundice en los elementos clave de la descripción que se muestran a continuación:</w:t>
      </w:r>
    </w:p>
    <w:p w:rsidR="00000000" w:rsidDel="00000000" w:rsidP="00000000" w:rsidRDefault="00000000" w:rsidRPr="00000000" w14:paraId="0000015C">
      <w:pPr>
        <w:spacing w:after="120" w:lineRule="auto"/>
        <w:rPr>
          <w:sz w:val="20"/>
          <w:szCs w:val="20"/>
        </w:rPr>
      </w:pPr>
      <w:r w:rsidDel="00000000" w:rsidR="00000000" w:rsidRPr="00000000">
        <w:rPr>
          <w:rtl w:val="0"/>
        </w:rPr>
      </w:r>
    </w:p>
    <w:p w:rsidR="00000000" w:rsidDel="00000000" w:rsidP="00000000" w:rsidRDefault="00000000" w:rsidRPr="00000000" w14:paraId="0000015D">
      <w:pPr>
        <w:spacing w:after="120" w:lineRule="auto"/>
        <w:jc w:val="center"/>
        <w:rPr>
          <w:sz w:val="20"/>
          <w:szCs w:val="20"/>
        </w:rPr>
      </w:pPr>
      <w:r w:rsidDel="00000000" w:rsidR="00000000" w:rsidRPr="00000000">
        <w:rPr>
          <w:sz w:val="20"/>
          <w:szCs w:val="20"/>
        </w:rPr>
        <mc:AlternateContent>
          <mc:Choice Requires="wpg">
            <w:drawing>
              <wp:inline distB="0" distT="0" distL="0" distR="0">
                <wp:extent cx="5047920" cy="460911"/>
                <wp:effectExtent b="0" l="0" r="0" t="0"/>
                <wp:docPr id="4" name=""/>
                <a:graphic>
                  <a:graphicData uri="http://schemas.microsoft.com/office/word/2010/wordprocessingShape">
                    <wps:wsp>
                      <wps:cNvSpPr/>
                      <wps:cNvPr id="5" name="Shape 5"/>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CF05_4-1_Slider_DescripcionFenomenosLugaresPersonas</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0911"/>
                <wp:effectExtent b="0" l="0" r="0" t="0"/>
                <wp:docPr id="4" name="image8.png"/>
                <a:graphic>
                  <a:graphicData uri="http://schemas.openxmlformats.org/drawingml/2006/picture">
                    <pic:pic>
                      <pic:nvPicPr>
                        <pic:cNvPr id="0" name="image8.png"/>
                        <pic:cNvPicPr preferRelativeResize="0"/>
                      </pic:nvPicPr>
                      <pic:blipFill>
                        <a:blip r:embed="rId45"/>
                        <a:srcRect/>
                        <a:stretch>
                          <a:fillRect/>
                        </a:stretch>
                      </pic:blipFill>
                      <pic:spPr>
                        <a:xfrm>
                          <a:off x="0" y="0"/>
                          <a:ext cx="5047920" cy="46091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5E">
      <w:pPr>
        <w:spacing w:after="12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15F">
      <w:pPr>
        <w:spacing w:after="120" w:lineRule="auto"/>
        <w:rPr>
          <w:b w:val="1"/>
          <w:sz w:val="20"/>
          <w:szCs w:val="20"/>
        </w:rPr>
      </w:pPr>
      <w:r w:rsidDel="00000000" w:rsidR="00000000" w:rsidRPr="00000000">
        <w:rPr>
          <w:b w:val="1"/>
          <w:sz w:val="20"/>
          <w:szCs w:val="20"/>
          <w:rtl w:val="0"/>
        </w:rPr>
        <w:t xml:space="preserve">4.2    Técnica de aprendizaje por fragmentación</w:t>
      </w:r>
    </w:p>
    <w:p w:rsidR="00000000" w:rsidDel="00000000" w:rsidP="00000000" w:rsidRDefault="00000000" w:rsidRPr="00000000" w14:paraId="00000160">
      <w:pPr>
        <w:spacing w:after="120" w:lineRule="auto"/>
        <w:jc w:val="both"/>
        <w:rPr>
          <w:color w:val="121416"/>
          <w:sz w:val="20"/>
          <w:szCs w:val="20"/>
        </w:rPr>
      </w:pPr>
      <w:r w:rsidDel="00000000" w:rsidR="00000000" w:rsidRPr="00000000">
        <w:rPr>
          <w:rtl w:val="0"/>
        </w:rPr>
      </w:r>
      <w:del w:author="" w:id="8" w:date="2022-08-23T11:07:53Z">
        <w:r w:rsidDel="00000000" w:rsidR="00000000" w:rsidRPr="00000000">
          <w:drawing>
            <wp:anchor allowOverlap="1" behindDoc="0" distB="0" distT="0" distL="114300" distR="114300" hidden="0" layoutInCell="1" locked="0" relativeHeight="0" simplePos="0">
              <wp:simplePos x="0" y="0"/>
              <wp:positionH relativeFrom="column">
                <wp:posOffset>-632</wp:posOffset>
              </wp:positionH>
              <wp:positionV relativeFrom="paragraph">
                <wp:posOffset>91616</wp:posOffset>
              </wp:positionV>
              <wp:extent cx="2343785" cy="1640840"/>
              <wp:effectExtent b="0" l="0" r="0" t="0"/>
              <wp:wrapSquare wrapText="bothSides" distB="0" distT="0" distL="114300" distR="114300"/>
              <wp:docPr descr="DEAD SEA, ISR - DEC 14 2008: Tour guide speaking to tourist group at Einot Zokim (Ein Feshka). It's a blooming desert oasis on the shore of the Dead Sea, Israel." id="42" name="image22.jpg"/>
              <a:graphic>
                <a:graphicData uri="http://schemas.openxmlformats.org/drawingml/2006/picture">
                  <pic:pic>
                    <pic:nvPicPr>
                      <pic:cNvPr descr="DEAD SEA, ISR - DEC 14 2008: Tour guide speaking to tourist group at Einot Zokim (Ein Feshka). It's a blooming desert oasis on the shore of the Dead Sea, Israel." id="0" name="image22.jpg"/>
                      <pic:cNvPicPr preferRelativeResize="0"/>
                    </pic:nvPicPr>
                    <pic:blipFill>
                      <a:blip r:embed="rId46"/>
                      <a:srcRect b="0" l="0" r="0" t="0"/>
                      <a:stretch>
                        <a:fillRect/>
                      </a:stretch>
                    </pic:blipFill>
                    <pic:spPr>
                      <a:xfrm>
                        <a:off x="0" y="0"/>
                        <a:ext cx="2343785" cy="1640840"/>
                      </a:xfrm>
                      <a:prstGeom prst="rect"/>
                      <a:ln/>
                    </pic:spPr>
                  </pic:pic>
                </a:graphicData>
              </a:graphic>
            </wp:anchor>
          </w:drawing>
        </w:r>
      </w:del>
      <w:ins w:author="" w:id="9" w:date="2022-08-23T11:07:53Z">
        <w:r w:rsidDel="00000000" w:rsidR="00000000" w:rsidRPr="00000000">
          <w:drawing>
            <wp:anchor allowOverlap="1" behindDoc="0" distB="0" distT="0" distL="114300" distR="114300" hidden="0" layoutInCell="1" locked="0" relativeHeight="0" simplePos="0">
              <wp:simplePos x="0" y="0"/>
              <wp:positionH relativeFrom="column">
                <wp:posOffset>1895475</wp:posOffset>
              </wp:positionH>
              <wp:positionV relativeFrom="paragraph">
                <wp:posOffset>66675</wp:posOffset>
              </wp:positionV>
              <wp:extent cx="2343785" cy="1640840"/>
              <wp:effectExtent b="0" l="0" r="0" t="0"/>
              <wp:wrapSquare wrapText="bothSides" distB="0" distT="0" distL="114300" distR="114300"/>
              <wp:docPr descr="DEAD SEA, ISR - DEC 14 2008: Tour guide speaking to tourist group at Einot Zokim (Ein Feshka). It's a blooming desert oasis on the shore of the Dead Sea, Israel." id="41" name="image22.jpg"/>
              <a:graphic>
                <a:graphicData uri="http://schemas.openxmlformats.org/drawingml/2006/picture">
                  <pic:pic>
                    <pic:nvPicPr>
                      <pic:cNvPr descr="DEAD SEA, ISR - DEC 14 2008: Tour guide speaking to tourist group at Einot Zokim (Ein Feshka). It's a blooming desert oasis on the shore of the Dead Sea, Israel." id="0" name="image22.jpg"/>
                      <pic:cNvPicPr preferRelativeResize="0"/>
                    </pic:nvPicPr>
                    <pic:blipFill>
                      <a:blip r:embed="rId46"/>
                      <a:srcRect b="0" l="0" r="0" t="0"/>
                      <a:stretch>
                        <a:fillRect/>
                      </a:stretch>
                    </pic:blipFill>
                    <pic:spPr>
                      <a:xfrm>
                        <a:off x="0" y="0"/>
                        <a:ext cx="2343785" cy="1640840"/>
                      </a:xfrm>
                      <a:prstGeom prst="rect"/>
                      <a:ln/>
                    </pic:spPr>
                  </pic:pic>
                </a:graphicData>
              </a:graphic>
            </wp:anchor>
          </w:drawing>
        </w:r>
      </w:ins>
    </w:p>
    <w:p w:rsidR="00000000" w:rsidDel="00000000" w:rsidP="00000000" w:rsidRDefault="00000000" w:rsidRPr="00000000" w14:paraId="00000161">
      <w:pPr>
        <w:spacing w:after="120" w:lineRule="auto"/>
        <w:jc w:val="both"/>
        <w:rPr>
          <w:color w:val="121416"/>
          <w:sz w:val="20"/>
          <w:szCs w:val="20"/>
        </w:rPr>
      </w:pPr>
      <w:r w:rsidDel="00000000" w:rsidR="00000000" w:rsidRPr="00000000">
        <w:rPr>
          <w:rtl w:val="0"/>
        </w:rPr>
      </w:r>
    </w:p>
    <w:p w:rsidR="00000000" w:rsidDel="00000000" w:rsidP="00000000" w:rsidRDefault="00000000" w:rsidRPr="00000000" w14:paraId="00000162">
      <w:pPr>
        <w:spacing w:after="120" w:lineRule="auto"/>
        <w:jc w:val="both"/>
        <w:rPr>
          <w:color w:val="121416"/>
          <w:sz w:val="20"/>
          <w:szCs w:val="20"/>
        </w:rPr>
      </w:pPr>
      <w:r w:rsidDel="00000000" w:rsidR="00000000" w:rsidRPr="00000000">
        <w:rPr>
          <w:rtl w:val="0"/>
        </w:rPr>
      </w:r>
    </w:p>
    <w:p w:rsidR="00000000" w:rsidDel="00000000" w:rsidP="00000000" w:rsidRDefault="00000000" w:rsidRPr="00000000" w14:paraId="00000163">
      <w:pPr>
        <w:spacing w:after="120" w:lineRule="auto"/>
        <w:jc w:val="both"/>
        <w:rPr>
          <w:color w:val="121416"/>
          <w:sz w:val="20"/>
          <w:szCs w:val="20"/>
        </w:rPr>
      </w:pPr>
      <w:r w:rsidDel="00000000" w:rsidR="00000000" w:rsidRPr="00000000">
        <w:rPr>
          <w:rtl w:val="0"/>
        </w:rPr>
      </w:r>
    </w:p>
    <w:p w:rsidR="00000000" w:rsidDel="00000000" w:rsidP="00000000" w:rsidRDefault="00000000" w:rsidRPr="00000000" w14:paraId="00000164">
      <w:pPr>
        <w:spacing w:after="120" w:lineRule="auto"/>
        <w:jc w:val="both"/>
        <w:rPr>
          <w:color w:val="121416"/>
          <w:sz w:val="20"/>
          <w:szCs w:val="20"/>
        </w:rPr>
      </w:pPr>
      <w:r w:rsidDel="00000000" w:rsidR="00000000" w:rsidRPr="00000000">
        <w:rPr>
          <w:rtl w:val="0"/>
        </w:rPr>
      </w:r>
    </w:p>
    <w:p w:rsidR="00000000" w:rsidDel="00000000" w:rsidP="00000000" w:rsidRDefault="00000000" w:rsidRPr="00000000" w14:paraId="00000165">
      <w:pPr>
        <w:spacing w:after="120" w:lineRule="auto"/>
        <w:jc w:val="both"/>
        <w:rPr>
          <w:color w:val="121416"/>
          <w:sz w:val="20"/>
          <w:szCs w:val="20"/>
        </w:rPr>
      </w:pPr>
      <w:r w:rsidDel="00000000" w:rsidR="00000000" w:rsidRPr="00000000">
        <w:rPr>
          <w:rtl w:val="0"/>
        </w:rPr>
      </w:r>
    </w:p>
    <w:p w:rsidR="00000000" w:rsidDel="00000000" w:rsidP="00000000" w:rsidRDefault="00000000" w:rsidRPr="00000000" w14:paraId="00000166">
      <w:pPr>
        <w:spacing w:after="120" w:lineRule="auto"/>
        <w:jc w:val="both"/>
        <w:rPr>
          <w:color w:val="121416"/>
          <w:sz w:val="20"/>
          <w:szCs w:val="20"/>
        </w:rPr>
      </w:pPr>
      <w:r w:rsidDel="00000000" w:rsidR="00000000" w:rsidRPr="00000000">
        <w:rPr>
          <w:rtl w:val="0"/>
        </w:rPr>
      </w:r>
    </w:p>
    <w:p w:rsidR="00000000" w:rsidDel="00000000" w:rsidP="00000000" w:rsidRDefault="00000000" w:rsidRPr="00000000" w14:paraId="00000167">
      <w:pPr>
        <w:spacing w:after="120" w:lineRule="auto"/>
        <w:jc w:val="both"/>
        <w:rPr>
          <w:color w:val="121416"/>
          <w:sz w:val="20"/>
          <w:szCs w:val="20"/>
        </w:rPr>
      </w:pPr>
      <w:r w:rsidDel="00000000" w:rsidR="00000000" w:rsidRPr="00000000">
        <w:rPr>
          <w:rtl w:val="0"/>
        </w:rPr>
      </w:r>
    </w:p>
    <w:p w:rsidR="00000000" w:rsidDel="00000000" w:rsidP="00000000" w:rsidRDefault="00000000" w:rsidRPr="00000000" w14:paraId="00000168">
      <w:pPr>
        <w:spacing w:after="120" w:lineRule="auto"/>
        <w:jc w:val="both"/>
        <w:rPr>
          <w:color w:val="121416"/>
          <w:sz w:val="20"/>
          <w:szCs w:val="20"/>
        </w:rPr>
      </w:pPr>
      <w:r w:rsidDel="00000000" w:rsidR="00000000" w:rsidRPr="00000000">
        <w:rPr>
          <w:color w:val="121416"/>
          <w:sz w:val="20"/>
          <w:szCs w:val="20"/>
          <w:rtl w:val="0"/>
        </w:rPr>
        <w:t xml:space="preserve">La fragmentación es dividir o atomizar la información en pequeñas unidades, con sentido lógico, y conectarlas entre sí para crear un concepto más amplio. </w:t>
      </w:r>
    </w:p>
    <w:p w:rsidR="00000000" w:rsidDel="00000000" w:rsidP="00000000" w:rsidRDefault="00000000" w:rsidRPr="00000000" w14:paraId="00000169">
      <w:pPr>
        <w:spacing w:after="120" w:lineRule="auto"/>
        <w:jc w:val="both"/>
        <w:rPr>
          <w:color w:val="121416"/>
          <w:sz w:val="20"/>
          <w:szCs w:val="20"/>
        </w:rPr>
      </w:pPr>
      <w:commentRangeStart w:id="33"/>
      <w:r w:rsidDel="00000000" w:rsidR="00000000" w:rsidRPr="00000000">
        <w:rPr>
          <w:rtl w:val="0"/>
        </w:rPr>
      </w:r>
    </w:p>
    <w:p w:rsidR="00000000" w:rsidDel="00000000" w:rsidP="00000000" w:rsidRDefault="00000000" w:rsidRPr="00000000" w14:paraId="0000016A">
      <w:pPr>
        <w:spacing w:after="120" w:lineRule="auto"/>
        <w:jc w:val="both"/>
        <w:rPr>
          <w:color w:val="121416"/>
          <w:sz w:val="20"/>
          <w:szCs w:val="20"/>
        </w:rPr>
      </w:pPr>
      <w:commentRangeEnd w:id="33"/>
      <w:r w:rsidDel="00000000" w:rsidR="00000000" w:rsidRPr="00000000">
        <w:commentReference w:id="33"/>
      </w:r>
      <w:r w:rsidDel="00000000" w:rsidR="00000000" w:rsidRPr="00000000">
        <w:rPr>
          <w:color w:val="121416"/>
          <w:sz w:val="20"/>
          <w:szCs w:val="20"/>
          <w:rtl w:val="0"/>
        </w:rPr>
        <w:t xml:space="preserve">Si, por ejemplo, se desea abordar el tema de la historia del turismo, este se puede fragmentar, dada su extensión, de la siguiente manera:</w:t>
      </w:r>
    </w:p>
    <w:p w:rsidR="00000000" w:rsidDel="00000000" w:rsidP="00000000" w:rsidRDefault="00000000" w:rsidRPr="00000000" w14:paraId="0000016B">
      <w:pPr>
        <w:spacing w:after="120" w:lineRule="auto"/>
        <w:jc w:val="left"/>
        <w:rPr>
          <w:sz w:val="20"/>
          <w:szCs w:val="20"/>
        </w:rPr>
      </w:pPr>
      <w:r w:rsidDel="00000000" w:rsidR="00000000" w:rsidRPr="00000000">
        <w:rPr>
          <w:rtl w:val="0"/>
        </w:rPr>
      </w:r>
    </w:p>
    <w:tbl>
      <w:tblPr>
        <w:tblStyle w:val="Table7"/>
        <w:tblW w:w="997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4"/>
        <w:gridCol w:w="1424"/>
        <w:gridCol w:w="1424"/>
        <w:gridCol w:w="1545"/>
        <w:gridCol w:w="1440"/>
        <w:gridCol w:w="1605"/>
        <w:gridCol w:w="1110"/>
        <w:tblGridChange w:id="0">
          <w:tblGrid>
            <w:gridCol w:w="1424"/>
            <w:gridCol w:w="1424"/>
            <w:gridCol w:w="1424"/>
            <w:gridCol w:w="1545"/>
            <w:gridCol w:w="1440"/>
            <w:gridCol w:w="1605"/>
            <w:gridCol w:w="1110"/>
          </w:tblGrid>
        </w:tblGridChange>
      </w:tblGrid>
      <w:tr>
        <w:trPr>
          <w:cantSplit w:val="0"/>
          <w:tblHeader w:val="0"/>
        </w:trPr>
        <w:tc>
          <w:tcPr>
            <w:shd w:fill="4bacc6" w:val="clear"/>
            <w:tcMar>
              <w:top w:w="100.0" w:type="dxa"/>
              <w:left w:w="100.0" w:type="dxa"/>
              <w:bottom w:w="100.0" w:type="dxa"/>
              <w:right w:w="100.0" w:type="dxa"/>
            </w:tcMar>
          </w:tcPr>
          <w:p w:rsidR="00000000" w:rsidDel="00000000" w:rsidP="00000000" w:rsidRDefault="00000000" w:rsidRPr="00000000" w14:paraId="0000016C">
            <w:pPr>
              <w:spacing w:after="120" w:lineRule="auto"/>
              <w:jc w:val="center"/>
              <w:rPr>
                <w:color w:val="121416"/>
                <w:sz w:val="20"/>
                <w:szCs w:val="20"/>
              </w:rPr>
            </w:pPr>
            <w:commentRangeStart w:id="34"/>
            <w:r w:rsidDel="00000000" w:rsidR="00000000" w:rsidRPr="00000000">
              <w:rPr>
                <w:color w:val="121416"/>
                <w:sz w:val="20"/>
                <w:szCs w:val="20"/>
                <w:rtl w:val="0"/>
              </w:rPr>
              <w:t xml:space="preserve">Prehistoria</w:t>
            </w:r>
          </w:p>
        </w:tc>
        <w:tc>
          <w:tcPr>
            <w:shd w:fill="b8cce4" w:val="clear"/>
            <w:tcMar>
              <w:top w:w="100.0" w:type="dxa"/>
              <w:left w:w="100.0" w:type="dxa"/>
              <w:bottom w:w="100.0" w:type="dxa"/>
              <w:right w:w="100.0" w:type="dxa"/>
            </w:tcMar>
          </w:tcPr>
          <w:p w:rsidR="00000000" w:rsidDel="00000000" w:rsidP="00000000" w:rsidRDefault="00000000" w:rsidRPr="00000000" w14:paraId="0000016D">
            <w:pPr>
              <w:spacing w:after="120" w:lineRule="auto"/>
              <w:jc w:val="center"/>
              <w:rPr>
                <w:color w:val="121416"/>
                <w:sz w:val="20"/>
                <w:szCs w:val="20"/>
              </w:rPr>
            </w:pPr>
            <w:r w:rsidDel="00000000" w:rsidR="00000000" w:rsidRPr="00000000">
              <w:rPr>
                <w:color w:val="121416"/>
                <w:sz w:val="20"/>
                <w:szCs w:val="20"/>
                <w:rtl w:val="0"/>
              </w:rPr>
              <w:t xml:space="preserve">Historia de las civilizaciones antiguas</w:t>
            </w:r>
          </w:p>
        </w:tc>
        <w:tc>
          <w:tcPr>
            <w:shd w:fill="92d050" w:val="clear"/>
            <w:tcMar>
              <w:top w:w="100.0" w:type="dxa"/>
              <w:left w:w="100.0" w:type="dxa"/>
              <w:bottom w:w="100.0" w:type="dxa"/>
              <w:right w:w="100.0" w:type="dxa"/>
            </w:tcMar>
          </w:tcPr>
          <w:p w:rsidR="00000000" w:rsidDel="00000000" w:rsidP="00000000" w:rsidRDefault="00000000" w:rsidRPr="00000000" w14:paraId="0000016E">
            <w:pPr>
              <w:spacing w:after="120" w:lineRule="auto"/>
              <w:jc w:val="center"/>
              <w:rPr>
                <w:color w:val="121416"/>
                <w:sz w:val="20"/>
                <w:szCs w:val="20"/>
              </w:rPr>
            </w:pPr>
            <w:r w:rsidDel="00000000" w:rsidR="00000000" w:rsidRPr="00000000">
              <w:rPr>
                <w:color w:val="121416"/>
                <w:sz w:val="20"/>
                <w:szCs w:val="20"/>
                <w:rtl w:val="0"/>
              </w:rPr>
              <w:t xml:space="preserve">Edad media </w:t>
            </w:r>
          </w:p>
        </w:tc>
        <w:tc>
          <w:tcPr>
            <w:shd w:fill="f2dcdb" w:val="clear"/>
            <w:tcMar>
              <w:top w:w="100.0" w:type="dxa"/>
              <w:left w:w="100.0" w:type="dxa"/>
              <w:bottom w:w="100.0" w:type="dxa"/>
              <w:right w:w="100.0" w:type="dxa"/>
            </w:tcMar>
          </w:tcPr>
          <w:p w:rsidR="00000000" w:rsidDel="00000000" w:rsidP="00000000" w:rsidRDefault="00000000" w:rsidRPr="00000000" w14:paraId="0000016F">
            <w:pPr>
              <w:spacing w:after="120" w:lineRule="auto"/>
              <w:jc w:val="center"/>
              <w:rPr>
                <w:color w:val="121416"/>
                <w:sz w:val="20"/>
                <w:szCs w:val="20"/>
              </w:rPr>
            </w:pPr>
            <w:r w:rsidDel="00000000" w:rsidR="00000000" w:rsidRPr="00000000">
              <w:rPr>
                <w:color w:val="121416"/>
                <w:sz w:val="20"/>
                <w:szCs w:val="20"/>
                <w:rtl w:val="0"/>
              </w:rPr>
              <w:t xml:space="preserve">Renacimiento</w:t>
            </w:r>
          </w:p>
        </w:tc>
        <w:tc>
          <w:tcPr>
            <w:shd w:fill="ffff99" w:val="clear"/>
            <w:tcMar>
              <w:top w:w="100.0" w:type="dxa"/>
              <w:left w:w="100.0" w:type="dxa"/>
              <w:bottom w:w="100.0" w:type="dxa"/>
              <w:right w:w="100.0" w:type="dxa"/>
            </w:tcMar>
          </w:tcPr>
          <w:p w:rsidR="00000000" w:rsidDel="00000000" w:rsidP="00000000" w:rsidRDefault="00000000" w:rsidRPr="00000000" w14:paraId="00000170">
            <w:pPr>
              <w:spacing w:after="120" w:lineRule="auto"/>
              <w:jc w:val="center"/>
              <w:rPr>
                <w:color w:val="121416"/>
                <w:sz w:val="20"/>
                <w:szCs w:val="20"/>
              </w:rPr>
            </w:pPr>
            <w:r w:rsidDel="00000000" w:rsidR="00000000" w:rsidRPr="00000000">
              <w:rPr>
                <w:color w:val="121416"/>
                <w:sz w:val="20"/>
                <w:szCs w:val="20"/>
                <w:rtl w:val="0"/>
              </w:rPr>
              <w:t xml:space="preserve">Era industrial</w:t>
            </w:r>
          </w:p>
        </w:tc>
        <w:tc>
          <w:tcPr>
            <w:shd w:fill="fac090" w:val="clear"/>
            <w:tcMar>
              <w:top w:w="100.0" w:type="dxa"/>
              <w:left w:w="100.0" w:type="dxa"/>
              <w:bottom w:w="100.0" w:type="dxa"/>
              <w:right w:w="100.0" w:type="dxa"/>
            </w:tcMar>
          </w:tcPr>
          <w:p w:rsidR="00000000" w:rsidDel="00000000" w:rsidP="00000000" w:rsidRDefault="00000000" w:rsidRPr="00000000" w14:paraId="00000171">
            <w:pPr>
              <w:spacing w:after="120" w:lineRule="auto"/>
              <w:jc w:val="center"/>
              <w:rPr>
                <w:color w:val="121416"/>
                <w:sz w:val="20"/>
                <w:szCs w:val="20"/>
              </w:rPr>
            </w:pPr>
            <w:r w:rsidDel="00000000" w:rsidR="00000000" w:rsidRPr="00000000">
              <w:rPr>
                <w:color w:val="121416"/>
                <w:sz w:val="20"/>
                <w:szCs w:val="20"/>
                <w:rtl w:val="0"/>
              </w:rPr>
              <w:t xml:space="preserve">Época contemporánea</w:t>
            </w:r>
          </w:p>
        </w:tc>
        <w:tc>
          <w:tcPr>
            <w:shd w:fill="fe8ce8" w:val="clear"/>
            <w:tcMar>
              <w:top w:w="100.0" w:type="dxa"/>
              <w:left w:w="100.0" w:type="dxa"/>
              <w:bottom w:w="100.0" w:type="dxa"/>
              <w:right w:w="100.0" w:type="dxa"/>
            </w:tcMar>
          </w:tcPr>
          <w:p w:rsidR="00000000" w:rsidDel="00000000" w:rsidP="00000000" w:rsidRDefault="00000000" w:rsidRPr="00000000" w14:paraId="00000172">
            <w:pPr>
              <w:spacing w:after="120" w:lineRule="auto"/>
              <w:jc w:val="center"/>
              <w:rPr>
                <w:color w:val="121416"/>
                <w:sz w:val="20"/>
                <w:szCs w:val="20"/>
              </w:rPr>
            </w:pPr>
            <w:r w:rsidDel="00000000" w:rsidR="00000000" w:rsidRPr="00000000">
              <w:rPr>
                <w:color w:val="121416"/>
                <w:sz w:val="20"/>
                <w:szCs w:val="20"/>
                <w:rtl w:val="0"/>
              </w:rPr>
              <w:t xml:space="preserve">Siglo XXI </w:t>
            </w:r>
            <w:commentRangeEnd w:id="34"/>
            <w:r w:rsidDel="00000000" w:rsidR="00000000" w:rsidRPr="00000000">
              <w:commentReference w:id="34"/>
            </w:r>
            <w:r w:rsidDel="00000000" w:rsidR="00000000" w:rsidRPr="00000000">
              <w:rPr>
                <w:rtl w:val="0"/>
              </w:rPr>
            </w:r>
          </w:p>
        </w:tc>
      </w:tr>
    </w:tbl>
    <w:p w:rsidR="00000000" w:rsidDel="00000000" w:rsidP="00000000" w:rsidRDefault="00000000" w:rsidRPr="00000000" w14:paraId="00000173">
      <w:pPr>
        <w:spacing w:after="120" w:lineRule="auto"/>
        <w:jc w:val="center"/>
        <w:rPr>
          <w:color w:val="121416"/>
          <w:sz w:val="20"/>
          <w:szCs w:val="20"/>
        </w:rPr>
      </w:pPr>
      <w:r w:rsidDel="00000000" w:rsidR="00000000" w:rsidRPr="00000000">
        <w:rPr>
          <w:rtl w:val="0"/>
        </w:rPr>
      </w:r>
    </w:p>
    <w:p w:rsidR="00000000" w:rsidDel="00000000" w:rsidP="00000000" w:rsidRDefault="00000000" w:rsidRPr="00000000" w14:paraId="00000174">
      <w:pPr>
        <w:spacing w:after="120" w:lineRule="auto"/>
        <w:jc w:val="both"/>
        <w:rPr>
          <w:color w:val="121416"/>
          <w:sz w:val="20"/>
          <w:szCs w:val="20"/>
        </w:rPr>
      </w:pPr>
      <w:r w:rsidDel="00000000" w:rsidR="00000000" w:rsidRPr="00000000">
        <w:rPr>
          <w:rtl w:val="0"/>
        </w:rPr>
      </w:r>
    </w:p>
    <w:p w:rsidR="00000000" w:rsidDel="00000000" w:rsidP="00000000" w:rsidRDefault="00000000" w:rsidRPr="00000000" w14:paraId="00000175">
      <w:pPr>
        <w:spacing w:after="120" w:lineRule="auto"/>
        <w:jc w:val="both"/>
        <w:rPr>
          <w:color w:val="121416"/>
          <w:sz w:val="20"/>
          <w:szCs w:val="20"/>
        </w:rPr>
      </w:pPr>
      <w:commentRangeStart w:id="35"/>
      <w:r w:rsidDel="00000000" w:rsidR="00000000" w:rsidRPr="00000000">
        <w:rPr>
          <w:color w:val="121416"/>
          <w:sz w:val="20"/>
          <w:szCs w:val="20"/>
          <w:rtl w:val="0"/>
        </w:rPr>
        <w:t xml:space="preserve">Cada fase de la fragmentación realizada, será susceptible a nuevas fragmentaciones; lo cual podría ayudar en la organización y seguridad de la información que se pretende ofrecer a los usuarios.</w:t>
      </w:r>
      <w:commentRangeEnd w:id="35"/>
      <w:r w:rsidDel="00000000" w:rsidR="00000000" w:rsidRPr="00000000">
        <w:commentReference w:id="35"/>
      </w:r>
      <w:r w:rsidDel="00000000" w:rsidR="00000000" w:rsidRPr="00000000">
        <w:rPr>
          <w:rtl w:val="0"/>
        </w:rPr>
      </w:r>
    </w:p>
    <w:p w:rsidR="00000000" w:rsidDel="00000000" w:rsidP="00000000" w:rsidRDefault="00000000" w:rsidRPr="00000000" w14:paraId="00000176">
      <w:pPr>
        <w:spacing w:after="120" w:lineRule="auto"/>
        <w:jc w:val="both"/>
        <w:rPr>
          <w:color w:val="121416"/>
          <w:sz w:val="20"/>
          <w:szCs w:val="20"/>
        </w:rPr>
      </w:pPr>
      <w:r w:rsidDel="00000000" w:rsidR="00000000" w:rsidRPr="00000000">
        <w:rPr>
          <w:rtl w:val="0"/>
        </w:rPr>
      </w:r>
    </w:p>
    <w:p w:rsidR="00000000" w:rsidDel="00000000" w:rsidP="00000000" w:rsidRDefault="00000000" w:rsidRPr="00000000" w14:paraId="00000177">
      <w:pPr>
        <w:spacing w:after="120" w:lineRule="auto"/>
        <w:jc w:val="both"/>
        <w:rPr>
          <w:color w:val="121416"/>
          <w:sz w:val="20"/>
          <w:szCs w:val="20"/>
        </w:rPr>
      </w:pPr>
      <w:r w:rsidDel="00000000" w:rsidR="00000000" w:rsidRPr="00000000">
        <w:rPr>
          <w:color w:val="121416"/>
          <w:sz w:val="20"/>
          <w:szCs w:val="20"/>
          <w:rtl w:val="0"/>
        </w:rPr>
        <w:t xml:space="preserve">En este punto, visualice cómo fragmentar, por ejemplo, el tema de la Prehistoria, en la historia del turismo:</w:t>
      </w:r>
    </w:p>
    <w:p w:rsidR="00000000" w:rsidDel="00000000" w:rsidP="00000000" w:rsidRDefault="00000000" w:rsidRPr="00000000" w14:paraId="00000178">
      <w:pPr>
        <w:spacing w:after="120" w:lineRule="auto"/>
        <w:jc w:val="both"/>
        <w:rPr>
          <w:color w:val="121416"/>
          <w:sz w:val="20"/>
          <w:szCs w:val="20"/>
        </w:rPr>
      </w:pPr>
      <w:r w:rsidDel="00000000" w:rsidR="00000000" w:rsidRPr="00000000">
        <w:rPr>
          <w:color w:val="121416"/>
          <w:sz w:val="20"/>
          <w:szCs w:val="20"/>
          <w:rtl w:val="0"/>
        </w:rPr>
        <w:t xml:space="preserve"> </w:t>
      </w:r>
    </w:p>
    <w:p w:rsidR="00000000" w:rsidDel="00000000" w:rsidP="00000000" w:rsidRDefault="00000000" w:rsidRPr="00000000" w14:paraId="00000179">
      <w:pPr>
        <w:spacing w:after="120" w:lineRule="auto"/>
        <w:rPr>
          <w:color w:val="121416"/>
          <w:sz w:val="20"/>
          <w:szCs w:val="20"/>
        </w:rPr>
      </w:pPr>
      <w:r w:rsidDel="00000000" w:rsidR="00000000" w:rsidRPr="00000000">
        <w:rPr>
          <w:rtl w:val="0"/>
        </w:rPr>
      </w:r>
    </w:p>
    <w:tbl>
      <w:tblPr>
        <w:tblStyle w:val="Table8"/>
        <w:tblW w:w="253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200"/>
        <w:tblGridChange w:id="0">
          <w:tblGrid>
            <w:gridCol w:w="1335"/>
            <w:gridCol w:w="1200"/>
          </w:tblGrid>
        </w:tblGridChange>
      </w:tblGrid>
      <w:tr>
        <w:trPr>
          <w:cantSplit w:val="0"/>
          <w:trHeight w:val="400" w:hRule="atLeast"/>
          <w:tblHeader w:val="0"/>
        </w:trPr>
        <w:tc>
          <w:tcPr>
            <w:vMerge w:val="restart"/>
            <w:shd w:fill="4bacc6" w:val="clear"/>
            <w:tcMar>
              <w:top w:w="100.0" w:type="dxa"/>
              <w:left w:w="100.0" w:type="dxa"/>
              <w:bottom w:w="100.0" w:type="dxa"/>
              <w:right w:w="100.0" w:type="dxa"/>
            </w:tcMar>
          </w:tcPr>
          <w:p w:rsidR="00000000" w:rsidDel="00000000" w:rsidP="00000000" w:rsidRDefault="00000000" w:rsidRPr="00000000" w14:paraId="0000017A">
            <w:pPr>
              <w:spacing w:after="120" w:lineRule="auto"/>
              <w:jc w:val="both"/>
              <w:rPr>
                <w:color w:val="121416"/>
                <w:sz w:val="20"/>
                <w:szCs w:val="20"/>
              </w:rPr>
            </w:pPr>
            <w:commentRangeStart w:id="36"/>
            <w:r w:rsidDel="00000000" w:rsidR="00000000" w:rsidRPr="00000000">
              <w:rPr>
                <w:rtl w:val="0"/>
              </w:rPr>
            </w:r>
          </w:p>
          <w:p w:rsidR="00000000" w:rsidDel="00000000" w:rsidP="00000000" w:rsidRDefault="00000000" w:rsidRPr="00000000" w14:paraId="0000017B">
            <w:pPr>
              <w:spacing w:after="120" w:lineRule="auto"/>
              <w:jc w:val="both"/>
              <w:rPr>
                <w:color w:val="121416"/>
                <w:sz w:val="20"/>
                <w:szCs w:val="20"/>
              </w:rPr>
            </w:pPr>
            <w:r w:rsidDel="00000000" w:rsidR="00000000" w:rsidRPr="00000000">
              <w:rPr>
                <w:color w:val="121416"/>
                <w:sz w:val="20"/>
                <w:szCs w:val="20"/>
                <w:rtl w:val="0"/>
              </w:rPr>
              <w:t xml:space="preserve">Prehistoria</w:t>
            </w:r>
          </w:p>
        </w:tc>
        <w:tc>
          <w:tcPr>
            <w:shd w:fill="dbe5f1" w:val="clear"/>
            <w:tcMar>
              <w:top w:w="100.0" w:type="dxa"/>
              <w:left w:w="100.0" w:type="dxa"/>
              <w:bottom w:w="100.0" w:type="dxa"/>
              <w:right w:w="100.0" w:type="dxa"/>
            </w:tcMar>
          </w:tcPr>
          <w:p w:rsidR="00000000" w:rsidDel="00000000" w:rsidP="00000000" w:rsidRDefault="00000000" w:rsidRPr="00000000" w14:paraId="0000017C">
            <w:pPr>
              <w:spacing w:after="120" w:lineRule="auto"/>
              <w:jc w:val="both"/>
              <w:rPr>
                <w:color w:val="121416"/>
                <w:sz w:val="20"/>
                <w:szCs w:val="20"/>
              </w:rPr>
            </w:pPr>
            <w:r w:rsidDel="00000000" w:rsidR="00000000" w:rsidRPr="00000000">
              <w:rPr>
                <w:color w:val="121416"/>
                <w:sz w:val="20"/>
                <w:szCs w:val="20"/>
                <w:rtl w:val="0"/>
              </w:rPr>
              <w:t xml:space="preserve">Paleolítico</w:t>
            </w:r>
          </w:p>
        </w:tc>
      </w:tr>
      <w:tr>
        <w:trPr>
          <w:cantSplit w:val="0"/>
          <w:trHeight w:val="400" w:hRule="atLeast"/>
          <w:tblHeader w:val="0"/>
        </w:trPr>
        <w:tc>
          <w:tcPr>
            <w:vMerge w:val="continue"/>
            <w:shd w:fill="4bacc6" w:val="clear"/>
            <w:tcMar>
              <w:top w:w="100.0" w:type="dxa"/>
              <w:left w:w="100.0" w:type="dxa"/>
              <w:bottom w:w="100.0" w:type="dxa"/>
              <w:right w:w="100.0" w:type="dxa"/>
            </w:tcMar>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21416"/>
                <w:sz w:val="20"/>
                <w:szCs w:val="20"/>
              </w:rPr>
            </w:pPr>
            <w:r w:rsidDel="00000000" w:rsidR="00000000" w:rsidRPr="00000000">
              <w:rPr>
                <w:rtl w:val="0"/>
              </w:rPr>
            </w:r>
          </w:p>
        </w:tc>
        <w:tc>
          <w:tcPr>
            <w:shd w:fill="95b3d7" w:val="clear"/>
            <w:tcMar>
              <w:top w:w="100.0" w:type="dxa"/>
              <w:left w:w="100.0" w:type="dxa"/>
              <w:bottom w:w="100.0" w:type="dxa"/>
              <w:right w:w="100.0" w:type="dxa"/>
            </w:tcMar>
          </w:tcPr>
          <w:p w:rsidR="00000000" w:rsidDel="00000000" w:rsidP="00000000" w:rsidRDefault="00000000" w:rsidRPr="00000000" w14:paraId="0000017E">
            <w:pPr>
              <w:spacing w:after="120" w:lineRule="auto"/>
              <w:jc w:val="both"/>
              <w:rPr>
                <w:color w:val="121416"/>
                <w:sz w:val="20"/>
                <w:szCs w:val="20"/>
              </w:rPr>
            </w:pPr>
            <w:r w:rsidDel="00000000" w:rsidR="00000000" w:rsidRPr="00000000">
              <w:rPr>
                <w:color w:val="121416"/>
                <w:sz w:val="20"/>
                <w:szCs w:val="20"/>
                <w:rtl w:val="0"/>
              </w:rPr>
              <w:t xml:space="preserve">Neolítico</w:t>
            </w:r>
            <w:commentRangeEnd w:id="36"/>
            <w:r w:rsidDel="00000000" w:rsidR="00000000" w:rsidRPr="00000000">
              <w:commentReference w:id="36"/>
            </w:r>
            <w:r w:rsidDel="00000000" w:rsidR="00000000" w:rsidRPr="00000000">
              <w:rPr>
                <w:rtl w:val="0"/>
              </w:rPr>
            </w:r>
          </w:p>
        </w:tc>
      </w:tr>
    </w:tbl>
    <w:p w:rsidR="00000000" w:rsidDel="00000000" w:rsidP="00000000" w:rsidRDefault="00000000" w:rsidRPr="00000000" w14:paraId="0000017F">
      <w:pPr>
        <w:spacing w:after="120" w:lineRule="auto"/>
        <w:jc w:val="both"/>
        <w:rPr>
          <w:color w:val="121416"/>
          <w:sz w:val="20"/>
          <w:szCs w:val="20"/>
        </w:rPr>
      </w:pPr>
      <w:r w:rsidDel="00000000" w:rsidR="00000000" w:rsidRPr="00000000">
        <w:rPr>
          <w:rtl w:val="0"/>
        </w:rPr>
      </w:r>
    </w:p>
    <w:p w:rsidR="00000000" w:rsidDel="00000000" w:rsidP="00000000" w:rsidRDefault="00000000" w:rsidRPr="00000000" w14:paraId="00000180">
      <w:pPr>
        <w:spacing w:after="120" w:lineRule="auto"/>
        <w:jc w:val="both"/>
        <w:rPr>
          <w:color w:val="121416"/>
          <w:sz w:val="20"/>
          <w:szCs w:val="20"/>
        </w:rPr>
      </w:pPr>
      <w:r w:rsidDel="00000000" w:rsidR="00000000" w:rsidRPr="00000000">
        <w:rPr>
          <w:rtl w:val="0"/>
        </w:rPr>
      </w:r>
    </w:p>
    <w:p w:rsidR="00000000" w:rsidDel="00000000" w:rsidP="00000000" w:rsidRDefault="00000000" w:rsidRPr="00000000" w14:paraId="00000181">
      <w:pPr>
        <w:spacing w:after="120" w:lineRule="auto"/>
        <w:jc w:val="center"/>
        <w:rPr>
          <w:color w:val="121416"/>
          <w:sz w:val="20"/>
          <w:szCs w:val="20"/>
        </w:rPr>
      </w:pPr>
      <w:commentRangeStart w:id="37"/>
      <w:r w:rsidDel="00000000" w:rsidR="00000000" w:rsidRPr="00000000">
        <w:rPr>
          <w:color w:val="121416"/>
          <w:sz w:val="20"/>
          <w:szCs w:val="20"/>
        </w:rPr>
        <mc:AlternateContent>
          <mc:Choice Requires="wpg">
            <w:drawing>
              <wp:inline distB="0" distT="0" distL="0" distR="0">
                <wp:extent cx="1485900" cy="590550"/>
                <wp:effectExtent b="0" l="0" r="0" t="0"/>
                <wp:docPr id="5" name=""/>
                <a:graphic>
                  <a:graphicData uri="http://schemas.microsoft.com/office/word/2010/wordprocessingShape">
                    <wps:wsp>
                      <wps:cNvSpPr/>
                      <wps:cNvPr id="6" name="Shape 6"/>
                      <wps:spPr>
                        <a:xfrm>
                          <a:off x="4617338" y="3499013"/>
                          <a:ext cx="1457325" cy="561975"/>
                        </a:xfrm>
                        <a:prstGeom prst="roundRect">
                          <a:avLst>
                            <a:gd fmla="val 16667" name="adj"/>
                          </a:avLst>
                        </a:prstGeom>
                        <a:solidFill>
                          <a:srgbClr val="D6E3BC"/>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¡Importante!</w:t>
                            </w:r>
                          </w:p>
                        </w:txbxContent>
                      </wps:txbx>
                      <wps:bodyPr anchorCtr="0" anchor="ctr" bIns="45700" lIns="91425" spcFirstLastPara="1" rIns="91425" wrap="square" tIns="45700">
                        <a:noAutofit/>
                      </wps:bodyPr>
                    </wps:wsp>
                  </a:graphicData>
                </a:graphic>
              </wp:inline>
            </w:drawing>
          </mc:Choice>
          <mc:Fallback>
            <w:drawing>
              <wp:inline distB="0" distT="0" distL="0" distR="0">
                <wp:extent cx="1485900" cy="590550"/>
                <wp:effectExtent b="0" l="0" r="0" t="0"/>
                <wp:docPr id="5" name="image9.png"/>
                <a:graphic>
                  <a:graphicData uri="http://schemas.openxmlformats.org/drawingml/2006/picture">
                    <pic:pic>
                      <pic:nvPicPr>
                        <pic:cNvPr id="0" name="image9.png"/>
                        <pic:cNvPicPr preferRelativeResize="0"/>
                      </pic:nvPicPr>
                      <pic:blipFill>
                        <a:blip r:embed="rId47"/>
                        <a:srcRect/>
                        <a:stretch>
                          <a:fillRect/>
                        </a:stretch>
                      </pic:blipFill>
                      <pic:spPr>
                        <a:xfrm>
                          <a:off x="0" y="0"/>
                          <a:ext cx="1485900" cy="590550"/>
                        </a:xfrm>
                        <a:prstGeom prst="rect"/>
                        <a:ln/>
                      </pic:spPr>
                    </pic:pic>
                  </a:graphicData>
                </a:graphic>
              </wp:inline>
            </w:drawing>
          </mc:Fallback>
        </mc:AlternateContent>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182">
      <w:pPr>
        <w:spacing w:after="120" w:lineRule="auto"/>
        <w:jc w:val="both"/>
        <w:rPr>
          <w:color w:val="121416"/>
          <w:sz w:val="20"/>
          <w:szCs w:val="20"/>
        </w:rPr>
      </w:pPr>
      <w:r w:rsidDel="00000000" w:rsidR="00000000" w:rsidRPr="00000000">
        <w:rPr>
          <w:rtl w:val="0"/>
        </w:rPr>
      </w:r>
    </w:p>
    <w:p w:rsidR="00000000" w:rsidDel="00000000" w:rsidP="00000000" w:rsidRDefault="00000000" w:rsidRPr="00000000" w14:paraId="00000183">
      <w:pPr>
        <w:spacing w:after="120" w:lineRule="auto"/>
        <w:jc w:val="both"/>
        <w:rPr>
          <w:color w:val="121416"/>
          <w:sz w:val="20"/>
          <w:szCs w:val="20"/>
        </w:rPr>
      </w:pPr>
      <w:r w:rsidDel="00000000" w:rsidR="00000000" w:rsidRPr="00000000">
        <w:rPr>
          <w:color w:val="121416"/>
          <w:sz w:val="20"/>
          <w:szCs w:val="20"/>
          <w:rtl w:val="0"/>
        </w:rPr>
        <w:t xml:space="preserve">La técnica de fragmentar suele ser muy útil para:</w:t>
      </w:r>
    </w:p>
    <w:p w:rsidR="00000000" w:rsidDel="00000000" w:rsidP="00000000" w:rsidRDefault="00000000" w:rsidRPr="00000000" w14:paraId="00000184">
      <w:pPr>
        <w:spacing w:after="120" w:lineRule="auto"/>
        <w:jc w:val="both"/>
        <w:rPr>
          <w:color w:val="121416"/>
          <w:sz w:val="20"/>
          <w:szCs w:val="20"/>
        </w:rPr>
      </w:pPr>
      <w:r w:rsidDel="00000000" w:rsidR="00000000" w:rsidRPr="00000000">
        <w:rPr>
          <w:rtl w:val="0"/>
        </w:rPr>
      </w:r>
    </w:p>
    <w:p w:rsidR="00000000" w:rsidDel="00000000" w:rsidP="00000000" w:rsidRDefault="00000000" w:rsidRPr="00000000" w14:paraId="0000018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76" w:lineRule="auto"/>
        <w:ind w:left="1210" w:right="0" w:hanging="360"/>
        <w:jc w:val="both"/>
        <w:rPr>
          <w:b w:val="0"/>
          <w:i w:val="0"/>
          <w:smallCaps w:val="0"/>
          <w:strike w:val="0"/>
          <w:color w:val="121416"/>
          <w:sz w:val="20"/>
          <w:szCs w:val="20"/>
          <w:u w:val="none"/>
          <w:shd w:fill="auto" w:val="clear"/>
          <w:vertAlign w:val="baseline"/>
        </w:rPr>
      </w:pPr>
      <w:commentRangeStart w:id="38"/>
      <w:r w:rsidDel="00000000" w:rsidR="00000000" w:rsidRPr="00000000">
        <w:rPr>
          <w:rFonts w:ascii="Arial" w:cs="Arial" w:eastAsia="Arial" w:hAnsi="Arial"/>
          <w:b w:val="0"/>
          <w:i w:val="0"/>
          <w:smallCaps w:val="0"/>
          <w:strike w:val="0"/>
          <w:color w:val="121416"/>
          <w:sz w:val="20"/>
          <w:szCs w:val="20"/>
          <w:u w:val="none"/>
          <w:shd w:fill="auto" w:val="clear"/>
          <w:vertAlign w:val="baseline"/>
          <w:rtl w:val="0"/>
        </w:rPr>
        <w:t xml:space="preserve">La construcción de guiones.</w:t>
      </w:r>
    </w:p>
    <w:p w:rsidR="00000000" w:rsidDel="00000000" w:rsidP="00000000" w:rsidRDefault="00000000" w:rsidRPr="00000000" w14:paraId="0000018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76" w:lineRule="auto"/>
        <w:ind w:left="1210" w:right="0" w:hanging="360"/>
        <w:jc w:val="both"/>
        <w:rPr>
          <w:b w:val="0"/>
          <w:i w:val="0"/>
          <w:smallCaps w:val="0"/>
          <w:strike w:val="0"/>
          <w:color w:val="121416"/>
          <w:sz w:val="20"/>
          <w:szCs w:val="20"/>
          <w:u w:val="none"/>
          <w:shd w:fill="auto" w:val="clear"/>
          <w:vertAlign w:val="baseline"/>
        </w:rPr>
      </w:pPr>
      <w:r w:rsidDel="00000000" w:rsidR="00000000" w:rsidRPr="00000000">
        <w:rPr>
          <w:rFonts w:ascii="Arial" w:cs="Arial" w:eastAsia="Arial" w:hAnsi="Arial"/>
          <w:b w:val="0"/>
          <w:i w:val="0"/>
          <w:smallCaps w:val="0"/>
          <w:strike w:val="0"/>
          <w:color w:val="121416"/>
          <w:sz w:val="20"/>
          <w:szCs w:val="20"/>
          <w:u w:val="none"/>
          <w:shd w:fill="auto" w:val="clear"/>
          <w:vertAlign w:val="baseline"/>
          <w:rtl w:val="0"/>
        </w:rPr>
        <w:t xml:space="preserve">Hacer más comprensible la información.</w:t>
      </w:r>
    </w:p>
    <w:p w:rsidR="00000000" w:rsidDel="00000000" w:rsidP="00000000" w:rsidRDefault="00000000" w:rsidRPr="00000000" w14:paraId="0000018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76" w:lineRule="auto"/>
        <w:ind w:left="1210" w:right="0" w:hanging="360"/>
        <w:jc w:val="both"/>
        <w:rPr>
          <w:b w:val="0"/>
          <w:i w:val="0"/>
          <w:smallCaps w:val="0"/>
          <w:strike w:val="0"/>
          <w:color w:val="121416"/>
          <w:sz w:val="20"/>
          <w:szCs w:val="20"/>
          <w:u w:val="none"/>
          <w:shd w:fill="auto" w:val="clear"/>
          <w:vertAlign w:val="baseline"/>
        </w:rPr>
      </w:pPr>
      <w:r w:rsidDel="00000000" w:rsidR="00000000" w:rsidRPr="00000000">
        <w:rPr>
          <w:rFonts w:ascii="Arial" w:cs="Arial" w:eastAsia="Arial" w:hAnsi="Arial"/>
          <w:b w:val="0"/>
          <w:i w:val="0"/>
          <w:smallCaps w:val="0"/>
          <w:strike w:val="0"/>
          <w:color w:val="121416"/>
          <w:sz w:val="20"/>
          <w:szCs w:val="20"/>
          <w:u w:val="none"/>
          <w:shd w:fill="auto" w:val="clear"/>
          <w:vertAlign w:val="baseline"/>
          <w:rtl w:val="0"/>
        </w:rPr>
        <w:t xml:space="preserve">Generar actividades que involucren conceptos separados.</w:t>
      </w:r>
    </w:p>
    <w:p w:rsidR="00000000" w:rsidDel="00000000" w:rsidP="00000000" w:rsidRDefault="00000000" w:rsidRPr="00000000" w14:paraId="0000018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76" w:lineRule="auto"/>
        <w:ind w:left="1210" w:right="0" w:hanging="360"/>
        <w:jc w:val="both"/>
        <w:rPr>
          <w:b w:val="0"/>
          <w:i w:val="0"/>
          <w:smallCaps w:val="0"/>
          <w:strike w:val="0"/>
          <w:color w:val="121416"/>
          <w:sz w:val="20"/>
          <w:szCs w:val="20"/>
          <w:u w:val="none"/>
          <w:shd w:fill="auto" w:val="clear"/>
          <w:vertAlign w:val="baseline"/>
        </w:rPr>
      </w:pPr>
      <w:r w:rsidDel="00000000" w:rsidR="00000000" w:rsidRPr="00000000">
        <w:rPr>
          <w:rFonts w:ascii="Arial" w:cs="Arial" w:eastAsia="Arial" w:hAnsi="Arial"/>
          <w:b w:val="0"/>
          <w:i w:val="0"/>
          <w:smallCaps w:val="0"/>
          <w:strike w:val="0"/>
          <w:color w:val="121416"/>
          <w:sz w:val="20"/>
          <w:szCs w:val="20"/>
          <w:u w:val="none"/>
          <w:shd w:fill="auto" w:val="clear"/>
          <w:vertAlign w:val="baseline"/>
          <w:rtl w:val="0"/>
        </w:rPr>
        <w:t xml:space="preserve">Generar dinámicas en las cuales pueda darse una mejor comprensión de las temáticas a desarrollar en los recorridos.</w:t>
      </w:r>
    </w:p>
    <w:p w:rsidR="00000000" w:rsidDel="00000000" w:rsidP="00000000" w:rsidRDefault="00000000" w:rsidRPr="00000000" w14:paraId="0000018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76" w:lineRule="auto"/>
        <w:ind w:left="1210" w:right="0" w:hanging="360"/>
        <w:jc w:val="both"/>
        <w:rPr>
          <w:b w:val="0"/>
          <w:i w:val="0"/>
          <w:smallCaps w:val="0"/>
          <w:strike w:val="0"/>
          <w:color w:val="121416"/>
          <w:sz w:val="20"/>
          <w:szCs w:val="20"/>
          <w:u w:val="none"/>
          <w:shd w:fill="auto" w:val="clear"/>
          <w:vertAlign w:val="baseline"/>
        </w:rPr>
      </w:pPr>
      <w:r w:rsidDel="00000000" w:rsidR="00000000" w:rsidRPr="00000000">
        <w:rPr>
          <w:rFonts w:ascii="Arial" w:cs="Arial" w:eastAsia="Arial" w:hAnsi="Arial"/>
          <w:b w:val="0"/>
          <w:i w:val="0"/>
          <w:smallCaps w:val="0"/>
          <w:strike w:val="0"/>
          <w:color w:val="121416"/>
          <w:sz w:val="20"/>
          <w:szCs w:val="20"/>
          <w:u w:val="none"/>
          <w:shd w:fill="auto" w:val="clear"/>
          <w:vertAlign w:val="baseline"/>
          <w:rtl w:val="0"/>
        </w:rPr>
        <w:t xml:space="preserve">Favorecer espacios de participación de los participantes de un recorrido.</w:t>
      </w:r>
    </w:p>
    <w:p w:rsidR="00000000" w:rsidDel="00000000" w:rsidP="00000000" w:rsidRDefault="00000000" w:rsidRPr="00000000" w14:paraId="0000018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76" w:lineRule="auto"/>
        <w:ind w:left="1210" w:right="0" w:hanging="360"/>
        <w:jc w:val="both"/>
        <w:rPr>
          <w:b w:val="0"/>
          <w:i w:val="0"/>
          <w:smallCaps w:val="0"/>
          <w:strike w:val="0"/>
          <w:color w:val="121416"/>
          <w:sz w:val="20"/>
          <w:szCs w:val="20"/>
          <w:u w:val="none"/>
          <w:shd w:fill="auto" w:val="clear"/>
          <w:vertAlign w:val="baseline"/>
        </w:rPr>
      </w:pPr>
      <w:r w:rsidDel="00000000" w:rsidR="00000000" w:rsidRPr="00000000">
        <w:rPr>
          <w:rFonts w:ascii="Arial" w:cs="Arial" w:eastAsia="Arial" w:hAnsi="Arial"/>
          <w:b w:val="0"/>
          <w:i w:val="0"/>
          <w:smallCaps w:val="0"/>
          <w:strike w:val="0"/>
          <w:color w:val="121416"/>
          <w:sz w:val="20"/>
          <w:szCs w:val="20"/>
          <w:u w:val="none"/>
          <w:shd w:fill="auto" w:val="clear"/>
          <w:vertAlign w:val="baseline"/>
          <w:rtl w:val="0"/>
        </w:rPr>
        <w:t xml:space="preserve">Dividir ideas en pequeños fragmentos y luego unirlas, y así formar un fragmento superior</w:t>
      </w:r>
      <w:commentRangeEnd w:id="38"/>
      <w:r w:rsidDel="00000000" w:rsidR="00000000" w:rsidRPr="00000000">
        <w:commentReference w:id="38"/>
      </w:r>
      <w:r w:rsidDel="00000000" w:rsidR="00000000" w:rsidRPr="00000000">
        <w:rPr>
          <w:rFonts w:ascii="Arial" w:cs="Arial" w:eastAsia="Arial" w:hAnsi="Arial"/>
          <w:b w:val="0"/>
          <w:i w:val="0"/>
          <w:smallCaps w:val="0"/>
          <w:strike w:val="0"/>
          <w:color w:val="121416"/>
          <w:sz w:val="20"/>
          <w:szCs w:val="20"/>
          <w:u w:val="none"/>
          <w:shd w:fill="auto" w:val="clear"/>
          <w:vertAlign w:val="baseline"/>
          <w:rtl w:val="0"/>
        </w:rPr>
        <w:t xml:space="preserve">.</w:t>
      </w:r>
    </w:p>
    <w:p w:rsidR="00000000" w:rsidDel="00000000" w:rsidP="00000000" w:rsidRDefault="00000000" w:rsidRPr="00000000" w14:paraId="0000018B">
      <w:pPr>
        <w:spacing w:after="120" w:lineRule="auto"/>
        <w:jc w:val="both"/>
        <w:rPr>
          <w:color w:val="121416"/>
          <w:sz w:val="20"/>
          <w:szCs w:val="20"/>
        </w:rPr>
      </w:pPr>
      <w:r w:rsidDel="00000000" w:rsidR="00000000" w:rsidRPr="00000000">
        <w:rPr>
          <w:rtl w:val="0"/>
        </w:rPr>
      </w:r>
    </w:p>
    <w:p w:rsidR="00000000" w:rsidDel="00000000" w:rsidP="00000000" w:rsidRDefault="00000000" w:rsidRPr="00000000" w14:paraId="0000018C">
      <w:pPr>
        <w:spacing w:after="120" w:lineRule="auto"/>
        <w:jc w:val="both"/>
        <w:rPr>
          <w:color w:val="121416"/>
          <w:sz w:val="20"/>
          <w:szCs w:val="20"/>
        </w:rPr>
      </w:pPr>
      <w:r w:rsidDel="00000000" w:rsidR="00000000" w:rsidRPr="00000000">
        <w:rPr>
          <w:rtl w:val="0"/>
        </w:rPr>
      </w:r>
    </w:p>
    <w:p w:rsidR="00000000" w:rsidDel="00000000" w:rsidP="00000000" w:rsidRDefault="00000000" w:rsidRPr="00000000" w14:paraId="0000018D">
      <w:pPr>
        <w:spacing w:after="120" w:lineRule="auto"/>
        <w:jc w:val="center"/>
        <w:rPr>
          <w:color w:val="121416"/>
          <w:sz w:val="20"/>
          <w:szCs w:val="20"/>
        </w:rPr>
      </w:pPr>
      <w:commentRangeStart w:id="39"/>
      <w:r w:rsidDel="00000000" w:rsidR="00000000" w:rsidRPr="00000000">
        <w:rPr>
          <w:color w:val="121416"/>
          <w:sz w:val="20"/>
          <w:szCs w:val="20"/>
        </w:rPr>
        <mc:AlternateContent>
          <mc:Choice Requires="wpg">
            <w:drawing>
              <wp:inline distB="0" distT="0" distL="0" distR="0">
                <wp:extent cx="5781675" cy="828675"/>
                <wp:effectExtent b="0" l="0" r="0" t="0"/>
                <wp:docPr id="3" name=""/>
                <a:graphic>
                  <a:graphicData uri="http://schemas.microsoft.com/office/word/2010/wordprocessingShape">
                    <wps:wsp>
                      <wps:cNvSpPr/>
                      <wps:cNvPr id="4" name="Shape 4"/>
                      <wps:spPr>
                        <a:xfrm>
                          <a:off x="2469450" y="3379950"/>
                          <a:ext cx="5753100" cy="80010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Refuerce el concepto de aprendizaje por fragmentación, analizando el ejemplo contenido en el siguiente documento.</w:t>
                            </w:r>
                          </w:p>
                        </w:txbxContent>
                      </wps:txbx>
                      <wps:bodyPr anchorCtr="0" anchor="ctr" bIns="45700" lIns="91425" spcFirstLastPara="1" rIns="91425" wrap="square" tIns="45700">
                        <a:noAutofit/>
                      </wps:bodyPr>
                    </wps:wsp>
                  </a:graphicData>
                </a:graphic>
              </wp:inline>
            </w:drawing>
          </mc:Choice>
          <mc:Fallback>
            <w:drawing>
              <wp:inline distB="0" distT="0" distL="0" distR="0">
                <wp:extent cx="5781675" cy="828675"/>
                <wp:effectExtent b="0" l="0" r="0" t="0"/>
                <wp:docPr id="3" name="image7.png"/>
                <a:graphic>
                  <a:graphicData uri="http://schemas.openxmlformats.org/drawingml/2006/picture">
                    <pic:pic>
                      <pic:nvPicPr>
                        <pic:cNvPr id="0" name="image7.png"/>
                        <pic:cNvPicPr preferRelativeResize="0"/>
                      </pic:nvPicPr>
                      <pic:blipFill>
                        <a:blip r:embed="rId48"/>
                        <a:srcRect/>
                        <a:stretch>
                          <a:fillRect/>
                        </a:stretch>
                      </pic:blipFill>
                      <pic:spPr>
                        <a:xfrm>
                          <a:off x="0" y="0"/>
                          <a:ext cx="5781675" cy="828675"/>
                        </a:xfrm>
                        <a:prstGeom prst="rect"/>
                        <a:ln/>
                      </pic:spPr>
                    </pic:pic>
                  </a:graphicData>
                </a:graphic>
              </wp:inline>
            </w:drawing>
          </mc:Fallback>
        </mc:AlternateContent>
      </w:r>
      <w:commentRangeEnd w:id="39"/>
      <w:r w:rsidDel="00000000" w:rsidR="00000000" w:rsidRPr="00000000">
        <w:commentReference w:id="39"/>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3314700</wp:posOffset>
                </wp:positionH>
                <wp:positionV relativeFrom="paragraph">
                  <wp:posOffset>495300</wp:posOffset>
                </wp:positionV>
                <wp:extent cx="342900" cy="487045"/>
                <wp:effectExtent b="0" l="0" r="0" t="0"/>
                <wp:wrapNone/>
                <wp:docPr id="31" name=""/>
                <a:graphic>
                  <a:graphicData uri="http://schemas.microsoft.com/office/word/2010/wordprocessingShape">
                    <wps:wsp>
                      <wps:cNvSpPr/>
                      <wps:cNvPr id="32" name="Shape 32"/>
                      <wps:spPr>
                        <a:xfrm>
                          <a:off x="5212650" y="3574578"/>
                          <a:ext cx="266700" cy="410845"/>
                        </a:xfrm>
                        <a:custGeom>
                          <a:rect b="b" l="l" r="r" t="t"/>
                          <a:pathLst>
                            <a:path extrusionOk="0" h="120000" w="120000">
                              <a:moveTo>
                                <a:pt x="0" y="0"/>
                              </a:moveTo>
                              <a:lnTo>
                                <a:pt x="120000" y="0"/>
                              </a:lnTo>
                              <a:lnTo>
                                <a:pt x="120000" y="120000"/>
                              </a:lnTo>
                              <a:lnTo>
                                <a:pt x="0" y="120000"/>
                              </a:lnTo>
                              <a:close/>
                              <a:moveTo>
                                <a:pt x="26250" y="30788"/>
                              </a:moveTo>
                              <a:lnTo>
                                <a:pt x="71250" y="30788"/>
                              </a:lnTo>
                              <a:lnTo>
                                <a:pt x="93750" y="45394"/>
                              </a:lnTo>
                              <a:lnTo>
                                <a:pt x="93750" y="89212"/>
                              </a:lnTo>
                              <a:lnTo>
                                <a:pt x="26250" y="89212"/>
                              </a:lnTo>
                              <a:close/>
                            </a:path>
                            <a:path extrusionOk="0" fill="darkenLess" h="120000" w="120000">
                              <a:moveTo>
                                <a:pt x="26250" y="30788"/>
                              </a:moveTo>
                              <a:lnTo>
                                <a:pt x="71250" y="30788"/>
                              </a:lnTo>
                              <a:lnTo>
                                <a:pt x="71250" y="45394"/>
                              </a:lnTo>
                              <a:lnTo>
                                <a:pt x="93750" y="45394"/>
                              </a:lnTo>
                              <a:lnTo>
                                <a:pt x="93750" y="89212"/>
                              </a:lnTo>
                              <a:lnTo>
                                <a:pt x="26250" y="89212"/>
                              </a:lnTo>
                              <a:close/>
                            </a:path>
                            <a:path extrusionOk="0" fill="darken" h="120000" w="120000">
                              <a:moveTo>
                                <a:pt x="71250" y="30788"/>
                              </a:moveTo>
                              <a:lnTo>
                                <a:pt x="71250" y="45394"/>
                              </a:lnTo>
                              <a:lnTo>
                                <a:pt x="93750" y="45394"/>
                              </a:lnTo>
                              <a:close/>
                            </a:path>
                            <a:path extrusionOk="0" fill="none" h="120000" w="120000">
                              <a:moveTo>
                                <a:pt x="26250" y="30788"/>
                              </a:moveTo>
                              <a:lnTo>
                                <a:pt x="71250" y="30788"/>
                              </a:lnTo>
                              <a:lnTo>
                                <a:pt x="93750" y="45394"/>
                              </a:lnTo>
                              <a:lnTo>
                                <a:pt x="93750" y="89212"/>
                              </a:lnTo>
                              <a:lnTo>
                                <a:pt x="26250" y="89212"/>
                              </a:lnTo>
                              <a:close/>
                              <a:moveTo>
                                <a:pt x="93750" y="45394"/>
                              </a:moveTo>
                              <a:lnTo>
                                <a:pt x="71250" y="45394"/>
                              </a:lnTo>
                              <a:lnTo>
                                <a:pt x="71250" y="30788"/>
                              </a:lnTo>
                            </a:path>
                            <a:path extrusionOk="0" fill="none" h="120000" w="120000">
                              <a:moveTo>
                                <a:pt x="0" y="0"/>
                              </a:moveTo>
                              <a:lnTo>
                                <a:pt x="120000" y="0"/>
                              </a:lnTo>
                              <a:lnTo>
                                <a:pt x="120000" y="120000"/>
                              </a:lnTo>
                              <a:lnTo>
                                <a:pt x="0" y="120000"/>
                              </a:lnTo>
                              <a:close/>
                            </a:path>
                          </a:pathLst>
                        </a:custGeom>
                        <a:solidFill>
                          <a:srgbClr val="EAF1DD"/>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3314700</wp:posOffset>
                </wp:positionH>
                <wp:positionV relativeFrom="paragraph">
                  <wp:posOffset>495300</wp:posOffset>
                </wp:positionV>
                <wp:extent cx="342900" cy="487045"/>
                <wp:effectExtent b="0" l="0" r="0" t="0"/>
                <wp:wrapNone/>
                <wp:docPr id="31" name="image49.png"/>
                <a:graphic>
                  <a:graphicData uri="http://schemas.openxmlformats.org/drawingml/2006/picture">
                    <pic:pic>
                      <pic:nvPicPr>
                        <pic:cNvPr id="0" name="image49.png"/>
                        <pic:cNvPicPr preferRelativeResize="0"/>
                      </pic:nvPicPr>
                      <pic:blipFill>
                        <a:blip r:embed="rId49"/>
                        <a:srcRect/>
                        <a:stretch>
                          <a:fillRect/>
                        </a:stretch>
                      </pic:blipFill>
                      <pic:spPr>
                        <a:xfrm>
                          <a:off x="0" y="0"/>
                          <a:ext cx="342900" cy="487045"/>
                        </a:xfrm>
                        <a:prstGeom prst="rect"/>
                        <a:ln/>
                      </pic:spPr>
                    </pic:pic>
                  </a:graphicData>
                </a:graphic>
              </wp:anchor>
            </w:drawing>
          </mc:Fallback>
        </mc:AlternateContent>
      </w:r>
    </w:p>
    <w:p w:rsidR="00000000" w:rsidDel="00000000" w:rsidP="00000000" w:rsidRDefault="00000000" w:rsidRPr="00000000" w14:paraId="0000018E">
      <w:pPr>
        <w:spacing w:after="120" w:lineRule="auto"/>
        <w:jc w:val="both"/>
        <w:rPr>
          <w:color w:val="121416"/>
          <w:sz w:val="20"/>
          <w:szCs w:val="20"/>
        </w:rPr>
      </w:pPr>
      <w:r w:rsidDel="00000000" w:rsidR="00000000" w:rsidRPr="00000000">
        <w:rPr>
          <w:rtl w:val="0"/>
        </w:rPr>
      </w:r>
    </w:p>
    <w:p w:rsidR="00000000" w:rsidDel="00000000" w:rsidP="00000000" w:rsidRDefault="00000000" w:rsidRPr="00000000" w14:paraId="0000018F">
      <w:pPr>
        <w:spacing w:after="120" w:lineRule="auto"/>
        <w:rPr>
          <w:b w:val="1"/>
          <w:sz w:val="20"/>
          <w:szCs w:val="20"/>
        </w:rPr>
      </w:pPr>
      <w:r w:rsidDel="00000000" w:rsidR="00000000" w:rsidRPr="00000000">
        <w:rPr>
          <w:b w:val="1"/>
          <w:sz w:val="20"/>
          <w:szCs w:val="20"/>
          <w:rtl w:val="0"/>
        </w:rPr>
        <w:t xml:space="preserve">5.  La temática: el hilo argumental</w:t>
      </w:r>
    </w:p>
    <w:p w:rsidR="00000000" w:rsidDel="00000000" w:rsidP="00000000" w:rsidRDefault="00000000" w:rsidRPr="00000000" w14:paraId="00000190">
      <w:pPr>
        <w:spacing w:after="120" w:lineRule="auto"/>
        <w:jc w:val="both"/>
        <w:rPr>
          <w:b w:val="1"/>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2208847</wp:posOffset>
            </wp:positionH>
            <wp:positionV relativeFrom="paragraph">
              <wp:posOffset>38100</wp:posOffset>
            </wp:positionV>
            <wp:extent cx="1915795" cy="1197610"/>
            <wp:effectExtent b="0" l="0" r="0" t="0"/>
            <wp:wrapSquare wrapText="bothSides" distB="0" distT="0" distL="114300" distR="114300"/>
            <wp:docPr descr="Cómo ser el mejor guía de naturaleza en Colombia? - El Diario" id="40" name="image21.jpg"/>
            <a:graphic>
              <a:graphicData uri="http://schemas.openxmlformats.org/drawingml/2006/picture">
                <pic:pic>
                  <pic:nvPicPr>
                    <pic:cNvPr descr="Cómo ser el mejor guía de naturaleza en Colombia? - El Diario" id="0" name="image21.jpg"/>
                    <pic:cNvPicPr preferRelativeResize="0"/>
                  </pic:nvPicPr>
                  <pic:blipFill>
                    <a:blip r:embed="rId50"/>
                    <a:srcRect b="0" l="0" r="0" t="0"/>
                    <a:stretch>
                      <a:fillRect/>
                    </a:stretch>
                  </pic:blipFill>
                  <pic:spPr>
                    <a:xfrm>
                      <a:off x="0" y="0"/>
                      <a:ext cx="1915795" cy="1197610"/>
                    </a:xfrm>
                    <a:prstGeom prst="rect"/>
                    <a:ln/>
                  </pic:spPr>
                </pic:pic>
              </a:graphicData>
            </a:graphic>
          </wp:anchor>
        </w:drawing>
      </w:r>
    </w:p>
    <w:p w:rsidR="00000000" w:rsidDel="00000000" w:rsidP="00000000" w:rsidRDefault="00000000" w:rsidRPr="00000000" w14:paraId="00000191">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192">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193">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194">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195">
      <w:pPr>
        <w:spacing w:after="120" w:lineRule="auto"/>
        <w:jc w:val="both"/>
        <w:rPr>
          <w:sz w:val="20"/>
          <w:szCs w:val="20"/>
        </w:rPr>
      </w:pPr>
      <w:r w:rsidDel="00000000" w:rsidR="00000000" w:rsidRPr="00000000">
        <w:rPr>
          <w:sz w:val="20"/>
          <w:szCs w:val="20"/>
          <w:rtl w:val="0"/>
        </w:rPr>
        <w:t xml:space="preserve">El guía de turismo desarrolla su profesión alrededor de las ciencias sociales, naturales, protocolos, procedimientos y técnicas relacionadas con atención a clientes, entre muchos más.  Dentro de las técnicas relevantes del ejercicio del guía, está la de redactar y narrar sobre temáticas que usará en los recorridos. </w:t>
      </w:r>
      <w:r w:rsidDel="00000000" w:rsidR="00000000" w:rsidRPr="00000000">
        <w:drawing>
          <wp:anchor allowOverlap="1" behindDoc="0" distB="0" distT="0" distL="114300" distR="114300" hidden="0" layoutInCell="1" locked="0" relativeHeight="0" simplePos="0">
            <wp:simplePos x="0" y="0"/>
            <wp:positionH relativeFrom="column">
              <wp:posOffset>-632</wp:posOffset>
            </wp:positionH>
            <wp:positionV relativeFrom="paragraph">
              <wp:posOffset>19375</wp:posOffset>
            </wp:positionV>
            <wp:extent cx="1915795" cy="1197610"/>
            <wp:effectExtent b="0" l="0" r="0" t="0"/>
            <wp:wrapSquare wrapText="bothSides" distB="0" distT="0" distL="114300" distR="114300"/>
            <wp:docPr descr="Cómo ser el mejor guía de naturaleza en Colombia? - El Diario" id="39" name="image21.jpg"/>
            <a:graphic>
              <a:graphicData uri="http://schemas.openxmlformats.org/drawingml/2006/picture">
                <pic:pic>
                  <pic:nvPicPr>
                    <pic:cNvPr descr="Cómo ser el mejor guía de naturaleza en Colombia? - El Diario" id="0" name="image21.jpg"/>
                    <pic:cNvPicPr preferRelativeResize="0"/>
                  </pic:nvPicPr>
                  <pic:blipFill>
                    <a:blip r:embed="rId50"/>
                    <a:srcRect b="0" l="0" r="0" t="0"/>
                    <a:stretch>
                      <a:fillRect/>
                    </a:stretch>
                  </pic:blipFill>
                  <pic:spPr>
                    <a:xfrm>
                      <a:off x="0" y="0"/>
                      <a:ext cx="1915795" cy="1197610"/>
                    </a:xfrm>
                    <a:prstGeom prst="rect"/>
                    <a:ln/>
                  </pic:spPr>
                </pic:pic>
              </a:graphicData>
            </a:graphic>
          </wp:anchor>
        </w:drawing>
      </w:r>
    </w:p>
    <w:p w:rsidR="00000000" w:rsidDel="00000000" w:rsidP="00000000" w:rsidRDefault="00000000" w:rsidRPr="00000000" w14:paraId="00000196">
      <w:pPr>
        <w:spacing w:after="120" w:lineRule="auto"/>
        <w:jc w:val="both"/>
        <w:rPr>
          <w:sz w:val="20"/>
          <w:szCs w:val="20"/>
        </w:rPr>
      </w:pPr>
      <w:commentRangeStart w:id="40"/>
      <w:r w:rsidDel="00000000" w:rsidR="00000000" w:rsidRPr="00000000">
        <w:rPr>
          <w:rtl w:val="0"/>
        </w:rPr>
      </w:r>
    </w:p>
    <w:p w:rsidR="00000000" w:rsidDel="00000000" w:rsidP="00000000" w:rsidRDefault="00000000" w:rsidRPr="00000000" w14:paraId="00000197">
      <w:pPr>
        <w:spacing w:after="120" w:lineRule="auto"/>
        <w:jc w:val="both"/>
        <w:rPr>
          <w:sz w:val="20"/>
          <w:szCs w:val="20"/>
        </w:rPr>
      </w:pPr>
      <w:commentRangeEnd w:id="40"/>
      <w:r w:rsidDel="00000000" w:rsidR="00000000" w:rsidRPr="00000000">
        <w:commentReference w:id="40"/>
      </w:r>
      <w:r w:rsidDel="00000000" w:rsidR="00000000" w:rsidRPr="00000000">
        <w:rPr>
          <w:sz w:val="20"/>
          <w:szCs w:val="20"/>
          <w:rtl w:val="0"/>
        </w:rPr>
        <w:t xml:space="preserve"> </w:t>
      </w:r>
      <w:commentRangeStart w:id="41"/>
      <w:r w:rsidDel="00000000" w:rsidR="00000000" w:rsidRPr="00000000">
        <w:rPr>
          <w:sz w:val="20"/>
          <w:szCs w:val="20"/>
          <w:rtl w:val="0"/>
        </w:rPr>
        <w:t xml:space="preserve">Para lograrlo, eficaz y pertinentemente, se debe recurrir a los principios de escritura y tenerlos en cuenta. Es una estrategia de suma importancia para llegar a la meta de</w:t>
      </w:r>
      <w:r w:rsidDel="00000000" w:rsidR="00000000" w:rsidRPr="00000000">
        <w:rPr>
          <w:b w:val="1"/>
          <w:sz w:val="20"/>
          <w:szCs w:val="20"/>
          <w:rtl w:val="0"/>
        </w:rPr>
        <w:t xml:space="preserve"> </w:t>
      </w:r>
      <w:r w:rsidDel="00000000" w:rsidR="00000000" w:rsidRPr="00000000">
        <w:rPr>
          <w:sz w:val="20"/>
          <w:szCs w:val="20"/>
          <w:rtl w:val="0"/>
        </w:rPr>
        <w:t xml:space="preserve">encantar con cada historia y en cada acción que requiera comunicación.</w:t>
      </w:r>
      <w:commentRangeEnd w:id="41"/>
      <w:r w:rsidDel="00000000" w:rsidR="00000000" w:rsidRPr="00000000">
        <w:commentReference w:id="41"/>
      </w:r>
      <w:r w:rsidDel="00000000" w:rsidR="00000000" w:rsidRPr="00000000">
        <w:rPr>
          <w:rtl w:val="0"/>
        </w:rPr>
      </w:r>
    </w:p>
    <w:p w:rsidR="00000000" w:rsidDel="00000000" w:rsidP="00000000" w:rsidRDefault="00000000" w:rsidRPr="00000000" w14:paraId="00000198">
      <w:pPr>
        <w:spacing w:after="120" w:lineRule="auto"/>
        <w:rPr>
          <w:sz w:val="20"/>
          <w:szCs w:val="20"/>
        </w:rPr>
      </w:pPr>
      <w:r w:rsidDel="00000000" w:rsidR="00000000" w:rsidRPr="00000000">
        <w:rPr>
          <w:rtl w:val="0"/>
        </w:rPr>
      </w:r>
    </w:p>
    <w:p w:rsidR="00000000" w:rsidDel="00000000" w:rsidP="00000000" w:rsidRDefault="00000000" w:rsidRPr="00000000" w14:paraId="00000199">
      <w:pPr>
        <w:spacing w:after="120" w:lineRule="auto"/>
        <w:jc w:val="both"/>
        <w:rPr>
          <w:sz w:val="20"/>
          <w:szCs w:val="20"/>
        </w:rPr>
      </w:pPr>
      <w:r w:rsidDel="00000000" w:rsidR="00000000" w:rsidRPr="00000000">
        <w:rPr>
          <w:sz w:val="20"/>
          <w:szCs w:val="20"/>
          <w:rtl w:val="0"/>
        </w:rPr>
        <w:t xml:space="preserve">Profundice, a continuación, en algunos aspectos que enriquecerán su ejercicio como guía de turismo, relativos a las temáticas y el hilo argumental de las mismas:</w:t>
      </w:r>
    </w:p>
    <w:p w:rsidR="00000000" w:rsidDel="00000000" w:rsidP="00000000" w:rsidRDefault="00000000" w:rsidRPr="00000000" w14:paraId="0000019A">
      <w:pPr>
        <w:spacing w:after="120" w:lineRule="auto"/>
        <w:jc w:val="both"/>
        <w:rPr>
          <w:sz w:val="20"/>
          <w:szCs w:val="20"/>
        </w:rPr>
      </w:pPr>
      <w:r w:rsidDel="00000000" w:rsidR="00000000" w:rsidRPr="00000000">
        <w:rPr>
          <w:rtl w:val="0"/>
        </w:rPr>
      </w:r>
    </w:p>
    <w:p w:rsidR="00000000" w:rsidDel="00000000" w:rsidP="00000000" w:rsidRDefault="00000000" w:rsidRPr="00000000" w14:paraId="0000019B">
      <w:pPr>
        <w:spacing w:after="120" w:lineRule="auto"/>
        <w:jc w:val="center"/>
        <w:rPr>
          <w:sz w:val="20"/>
          <w:szCs w:val="20"/>
        </w:rPr>
      </w:pPr>
      <w:r w:rsidDel="00000000" w:rsidR="00000000" w:rsidRPr="00000000">
        <w:rPr>
          <w:sz w:val="20"/>
          <w:szCs w:val="20"/>
        </w:rPr>
        <mc:AlternateContent>
          <mc:Choice Requires="wpg">
            <w:drawing>
              <wp:inline distB="0" distT="0" distL="0" distR="0">
                <wp:extent cx="5047920" cy="460911"/>
                <wp:effectExtent b="0" l="0" r="0" t="0"/>
                <wp:docPr id="21" name=""/>
                <a:graphic>
                  <a:graphicData uri="http://schemas.microsoft.com/office/word/2010/wordprocessingShape">
                    <wps:wsp>
                      <wps:cNvSpPr/>
                      <wps:cNvPr id="22" name="Shape 22"/>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CF05_5_Acordeon_TematicaHiloArgumental</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0911"/>
                <wp:effectExtent b="0" l="0" r="0" t="0"/>
                <wp:docPr id="21" name="image29.png"/>
                <a:graphic>
                  <a:graphicData uri="http://schemas.openxmlformats.org/drawingml/2006/picture">
                    <pic:pic>
                      <pic:nvPicPr>
                        <pic:cNvPr id="0" name="image29.png"/>
                        <pic:cNvPicPr preferRelativeResize="0"/>
                      </pic:nvPicPr>
                      <pic:blipFill>
                        <a:blip r:embed="rId51"/>
                        <a:srcRect/>
                        <a:stretch>
                          <a:fillRect/>
                        </a:stretch>
                      </pic:blipFill>
                      <pic:spPr>
                        <a:xfrm>
                          <a:off x="0" y="0"/>
                          <a:ext cx="5047920" cy="46091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9C">
      <w:pPr>
        <w:spacing w:after="120" w:lineRule="auto"/>
        <w:jc w:val="both"/>
        <w:rPr>
          <w:sz w:val="20"/>
          <w:szCs w:val="20"/>
        </w:rPr>
      </w:pPr>
      <w:r w:rsidDel="00000000" w:rsidR="00000000" w:rsidRPr="00000000">
        <w:rPr>
          <w:rtl w:val="0"/>
        </w:rPr>
      </w:r>
    </w:p>
    <w:p w:rsidR="00000000" w:rsidDel="00000000" w:rsidP="00000000" w:rsidRDefault="00000000" w:rsidRPr="00000000" w14:paraId="0000019D">
      <w:pPr>
        <w:spacing w:after="120" w:lineRule="auto"/>
        <w:jc w:val="both"/>
        <w:rPr>
          <w:sz w:val="20"/>
          <w:szCs w:val="20"/>
        </w:rPr>
      </w:pPr>
      <w:r w:rsidDel="00000000" w:rsidR="00000000" w:rsidRPr="00000000">
        <w:rPr>
          <w:rtl w:val="0"/>
        </w:rPr>
      </w:r>
    </w:p>
    <w:p w:rsidR="00000000" w:rsidDel="00000000" w:rsidP="00000000" w:rsidRDefault="00000000" w:rsidRPr="00000000" w14:paraId="0000019E">
      <w:pPr>
        <w:spacing w:after="120" w:lineRule="auto"/>
        <w:jc w:val="center"/>
        <w:rPr>
          <w:sz w:val="20"/>
          <w:szCs w:val="20"/>
        </w:rPr>
      </w:pPr>
      <w:commentRangeStart w:id="42"/>
      <w:r w:rsidDel="00000000" w:rsidR="00000000" w:rsidRPr="00000000">
        <w:rPr>
          <w:sz w:val="20"/>
          <w:szCs w:val="20"/>
        </w:rPr>
        <mc:AlternateContent>
          <mc:Choice Requires="wpg">
            <w:drawing>
              <wp:inline distB="0" distT="0" distL="0" distR="0">
                <wp:extent cx="1524000" cy="609600"/>
                <wp:effectExtent b="0" l="0" r="0" t="0"/>
                <wp:docPr id="22" name=""/>
                <a:graphic>
                  <a:graphicData uri="http://schemas.microsoft.com/office/word/2010/wordprocessingShape">
                    <wps:wsp>
                      <wps:cNvSpPr/>
                      <wps:cNvPr id="23" name="Shape 23"/>
                      <wps:spPr>
                        <a:xfrm>
                          <a:off x="4598288" y="3489488"/>
                          <a:ext cx="1495425" cy="581025"/>
                        </a:xfrm>
                        <a:prstGeom prst="roundRect">
                          <a:avLst>
                            <a:gd fmla="val 16667" name="adj"/>
                          </a:avLst>
                        </a:prstGeom>
                        <a:solidFill>
                          <a:schemeClr val="accent3"/>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70c0"/>
                                <w:sz w:val="22"/>
                                <w:vertAlign w:val="baseline"/>
                              </w:rPr>
                              <w:t xml:space="preserve">¡</w:t>
                            </w:r>
                            <w:r w:rsidDel="00000000" w:rsidR="00000000" w:rsidRPr="00000000">
                              <w:rPr>
                                <w:rFonts w:ascii="Arial" w:cs="Arial" w:eastAsia="Arial" w:hAnsi="Arial"/>
                                <w:b w:val="1"/>
                                <w:i w:val="0"/>
                                <w:smallCaps w:val="0"/>
                                <w:strike w:val="0"/>
                                <w:color w:val="0070c0"/>
                                <w:sz w:val="22"/>
                                <w:u w:val="single"/>
                                <w:vertAlign w:val="baseline"/>
                              </w:rPr>
                              <w:t xml:space="preserve">Atención</w:t>
                            </w:r>
                            <w:r w:rsidDel="00000000" w:rsidR="00000000" w:rsidRPr="00000000">
                              <w:rPr>
                                <w:rFonts w:ascii="Arial" w:cs="Arial" w:eastAsia="Arial" w:hAnsi="Arial"/>
                                <w:b w:val="1"/>
                                <w:i w:val="0"/>
                                <w:smallCaps w:val="0"/>
                                <w:strike w:val="0"/>
                                <w:color w:val="0070c0"/>
                                <w:sz w:val="22"/>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524000" cy="609600"/>
                <wp:effectExtent b="0" l="0" r="0" t="0"/>
                <wp:docPr id="22" name="image30.png"/>
                <a:graphic>
                  <a:graphicData uri="http://schemas.openxmlformats.org/drawingml/2006/picture">
                    <pic:pic>
                      <pic:nvPicPr>
                        <pic:cNvPr id="0" name="image30.png"/>
                        <pic:cNvPicPr preferRelativeResize="0"/>
                      </pic:nvPicPr>
                      <pic:blipFill>
                        <a:blip r:embed="rId52"/>
                        <a:srcRect/>
                        <a:stretch>
                          <a:fillRect/>
                        </a:stretch>
                      </pic:blipFill>
                      <pic:spPr>
                        <a:xfrm>
                          <a:off x="0" y="0"/>
                          <a:ext cx="1524000" cy="609600"/>
                        </a:xfrm>
                        <a:prstGeom prst="rect"/>
                        <a:ln/>
                      </pic:spPr>
                    </pic:pic>
                  </a:graphicData>
                </a:graphic>
              </wp:inline>
            </w:drawing>
          </mc:Fallback>
        </mc:AlternateContent>
      </w:r>
      <w:commentRangeEnd w:id="42"/>
      <w:r w:rsidDel="00000000" w:rsidR="00000000" w:rsidRPr="00000000">
        <w:commentReference w:id="42"/>
      </w:r>
      <w:r w:rsidDel="00000000" w:rsidR="00000000" w:rsidRPr="00000000">
        <w:rPr>
          <w:rtl w:val="0"/>
        </w:rPr>
      </w:r>
    </w:p>
    <w:p w:rsidR="00000000" w:rsidDel="00000000" w:rsidP="00000000" w:rsidRDefault="00000000" w:rsidRPr="00000000" w14:paraId="0000019F">
      <w:pPr>
        <w:spacing w:after="120" w:lineRule="auto"/>
        <w:rPr>
          <w:sz w:val="20"/>
          <w:szCs w:val="20"/>
        </w:rPr>
      </w:pPr>
      <w:r w:rsidDel="00000000" w:rsidR="00000000" w:rsidRPr="00000000">
        <w:rPr>
          <w:rtl w:val="0"/>
        </w:rPr>
      </w:r>
    </w:p>
    <w:p w:rsidR="00000000" w:rsidDel="00000000" w:rsidP="00000000" w:rsidRDefault="00000000" w:rsidRPr="00000000" w14:paraId="000001A0">
      <w:pPr>
        <w:spacing w:after="120" w:lineRule="auto"/>
        <w:rPr>
          <w:sz w:val="20"/>
          <w:szCs w:val="20"/>
        </w:rPr>
      </w:pPr>
      <w:r w:rsidDel="00000000" w:rsidR="00000000" w:rsidRPr="00000000">
        <w:rPr>
          <w:rtl w:val="0"/>
        </w:rPr>
      </w:r>
    </w:p>
    <w:p w:rsidR="00000000" w:rsidDel="00000000" w:rsidP="00000000" w:rsidRDefault="00000000" w:rsidRPr="00000000" w14:paraId="000001A1">
      <w:pPr>
        <w:numPr>
          <w:ilvl w:val="0"/>
          <w:numId w:val="1"/>
        </w:numPr>
        <w:spacing w:after="120" w:lineRule="auto"/>
        <w:ind w:left="284" w:hanging="360"/>
        <w:jc w:val="both"/>
        <w:rPr>
          <w:b w:val="1"/>
          <w:sz w:val="20"/>
          <w:szCs w:val="20"/>
        </w:rPr>
      </w:pPr>
      <w:r w:rsidDel="00000000" w:rsidR="00000000" w:rsidRPr="00000000">
        <w:rPr>
          <w:b w:val="1"/>
          <w:sz w:val="20"/>
          <w:szCs w:val="20"/>
          <w:rtl w:val="0"/>
        </w:rPr>
        <w:t xml:space="preserve">SÍNTESIS </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Analice el esquema que se muestra a continuación. Con esta acción, usted hará su propia síntesis del contenido trabajado en este componente formativo. Si lo estima conveniente, haga un repaso de los puntos que, para usted, valdría reforzar. Finalmente, registre algunas conclusiones en su libreta personal de apuntes.</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spacing w:after="120" w:lineRule="auto"/>
        <w:jc w:val="center"/>
        <w:rPr>
          <w:color w:val="948a54"/>
          <w:sz w:val="20"/>
          <w:szCs w:val="20"/>
        </w:rPr>
      </w:pPr>
      <w:r w:rsidDel="00000000" w:rsidR="00000000" w:rsidRPr="00000000">
        <w:rPr>
          <w:color w:val="948a54"/>
          <w:sz w:val="20"/>
          <w:szCs w:val="20"/>
        </w:rPr>
        <mc:AlternateContent>
          <mc:Choice Requires="wpg">
            <w:drawing>
              <wp:inline distB="0" distT="0" distL="0" distR="0">
                <wp:extent cx="5818060" cy="460733"/>
                <wp:effectExtent b="0" l="0" r="0" t="0"/>
                <wp:docPr id="2" name=""/>
                <a:graphic>
                  <a:graphicData uri="http://schemas.microsoft.com/office/word/2010/wordprocessingShape">
                    <wps:wsp>
                      <wps:cNvSpPr/>
                      <wps:cNvPr id="3" name="Shape 3"/>
                      <wps:spPr>
                        <a:xfrm>
                          <a:off x="2456020" y="3566913"/>
                          <a:ext cx="577996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CF05_6_Sinteis</w:t>
                            </w:r>
                          </w:p>
                        </w:txbxContent>
                      </wps:txbx>
                      <wps:bodyPr anchorCtr="0" anchor="ctr" bIns="45700" lIns="91425" spcFirstLastPara="1" rIns="91425" wrap="square" tIns="45700">
                        <a:noAutofit/>
                      </wps:bodyPr>
                    </wps:wsp>
                  </a:graphicData>
                </a:graphic>
              </wp:inline>
            </w:drawing>
          </mc:Choice>
          <mc:Fallback>
            <w:drawing>
              <wp:inline distB="0" distT="0" distL="0" distR="0">
                <wp:extent cx="5818060" cy="460733"/>
                <wp:effectExtent b="0" l="0" r="0" t="0"/>
                <wp:docPr id="2" name="image6.png"/>
                <a:graphic>
                  <a:graphicData uri="http://schemas.openxmlformats.org/drawingml/2006/picture">
                    <pic:pic>
                      <pic:nvPicPr>
                        <pic:cNvPr id="0" name="image6.png"/>
                        <pic:cNvPicPr preferRelativeResize="0"/>
                      </pic:nvPicPr>
                      <pic:blipFill>
                        <a:blip r:embed="rId53"/>
                        <a:srcRect/>
                        <a:stretch>
                          <a:fillRect/>
                        </a:stretch>
                      </pic:blipFill>
                      <pic:spPr>
                        <a:xfrm>
                          <a:off x="0" y="0"/>
                          <a:ext cx="5818060" cy="46073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A5">
      <w:pPr>
        <w:spacing w:after="120" w:lineRule="auto"/>
        <w:rPr>
          <w:color w:val="948a54"/>
          <w:sz w:val="20"/>
          <w:szCs w:val="20"/>
        </w:rPr>
      </w:pPr>
      <w:r w:rsidDel="00000000" w:rsidR="00000000" w:rsidRPr="00000000">
        <w:rPr>
          <w:rtl w:val="0"/>
        </w:rPr>
      </w:r>
    </w:p>
    <w:p w:rsidR="00000000" w:rsidDel="00000000" w:rsidP="00000000" w:rsidRDefault="00000000" w:rsidRPr="00000000" w14:paraId="000001A6">
      <w:pPr>
        <w:numPr>
          <w:ilvl w:val="0"/>
          <w:numId w:val="1"/>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ACTIVIDADES DIDÁCTICAS</w:t>
      </w:r>
    </w:p>
    <w:p w:rsidR="00000000" w:rsidDel="00000000" w:rsidP="00000000" w:rsidRDefault="00000000" w:rsidRPr="00000000" w14:paraId="000001A7">
      <w:pPr>
        <w:spacing w:after="120" w:lineRule="auto"/>
        <w:jc w:val="both"/>
        <w:rPr>
          <w:color w:val="7f7f7f"/>
          <w:sz w:val="20"/>
          <w:szCs w:val="20"/>
        </w:rPr>
      </w:pPr>
      <w:r w:rsidDel="00000000" w:rsidR="00000000" w:rsidRPr="00000000">
        <w:rPr>
          <w:rtl w:val="0"/>
        </w:rPr>
      </w:r>
    </w:p>
    <w:tbl>
      <w:tblPr>
        <w:tblStyle w:val="Table9"/>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A8">
            <w:pPr>
              <w:spacing w:after="120" w:line="276" w:lineRule="auto"/>
              <w:jc w:val="center"/>
              <w:rPr>
                <w:color w:val="000000"/>
                <w:sz w:val="20"/>
                <w:szCs w:val="20"/>
              </w:rPr>
            </w:pPr>
            <w:r w:rsidDel="00000000" w:rsidR="00000000" w:rsidRPr="00000000">
              <w:rPr>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1AA">
            <w:pPr>
              <w:spacing w:after="120" w:line="276" w:lineRule="auto"/>
              <w:rPr>
                <w:color w:val="000000"/>
                <w:sz w:val="20"/>
                <w:szCs w:val="20"/>
              </w:rPr>
            </w:pPr>
            <w:r w:rsidDel="00000000" w:rsidR="00000000" w:rsidRPr="00000000">
              <w:rPr>
                <w:color w:val="000000"/>
                <w:sz w:val="20"/>
                <w:szCs w:val="20"/>
                <w:rtl w:val="0"/>
              </w:rPr>
              <w:t xml:space="preserve">Nombre de la actividad</w:t>
            </w:r>
          </w:p>
        </w:tc>
        <w:tc>
          <w:tcPr>
            <w:shd w:fill="auto" w:val="clear"/>
            <w:vAlign w:val="center"/>
          </w:tcPr>
          <w:p w:rsidR="00000000" w:rsidDel="00000000" w:rsidP="00000000" w:rsidRDefault="00000000" w:rsidRPr="00000000" w14:paraId="000001AB">
            <w:pPr>
              <w:spacing w:after="120" w:line="276" w:lineRule="auto"/>
              <w:rPr>
                <w:b w:val="0"/>
                <w:color w:val="000000"/>
                <w:sz w:val="20"/>
                <w:szCs w:val="20"/>
              </w:rPr>
            </w:pPr>
            <w:r w:rsidDel="00000000" w:rsidR="00000000" w:rsidRPr="00000000">
              <w:rPr>
                <w:b w:val="0"/>
                <w:color w:val="000000"/>
                <w:sz w:val="20"/>
                <w:szCs w:val="20"/>
                <w:rtl w:val="0"/>
              </w:rPr>
              <w:t xml:space="preserve">Caracterizando el destino</w:t>
            </w:r>
          </w:p>
        </w:tc>
      </w:tr>
      <w:tr>
        <w:trPr>
          <w:cantSplit w:val="0"/>
          <w:trHeight w:val="806" w:hRule="atLeast"/>
          <w:tblHeader w:val="0"/>
        </w:trPr>
        <w:tc>
          <w:tcPr>
            <w:shd w:fill="fac896" w:val="clear"/>
            <w:vAlign w:val="center"/>
          </w:tcPr>
          <w:p w:rsidR="00000000" w:rsidDel="00000000" w:rsidP="00000000" w:rsidRDefault="00000000" w:rsidRPr="00000000" w14:paraId="000001AC">
            <w:pPr>
              <w:spacing w:after="120" w:line="276" w:lineRule="auto"/>
              <w:rPr>
                <w:color w:val="000000"/>
                <w:sz w:val="20"/>
                <w:szCs w:val="20"/>
              </w:rPr>
            </w:pPr>
            <w:r w:rsidDel="00000000" w:rsidR="00000000" w:rsidRPr="00000000">
              <w:rPr>
                <w:color w:val="000000"/>
                <w:sz w:val="20"/>
                <w:szCs w:val="20"/>
                <w:rtl w:val="0"/>
              </w:rPr>
              <w:t xml:space="preserve">Objetivo de la actividad</w:t>
            </w:r>
          </w:p>
        </w:tc>
        <w:tc>
          <w:tcPr>
            <w:shd w:fill="auto" w:val="clear"/>
            <w:vAlign w:val="center"/>
          </w:tcPr>
          <w:p w:rsidR="00000000" w:rsidDel="00000000" w:rsidP="00000000" w:rsidRDefault="00000000" w:rsidRPr="00000000" w14:paraId="000001AD">
            <w:pPr>
              <w:spacing w:after="120" w:line="276" w:lineRule="auto"/>
              <w:jc w:val="both"/>
              <w:rPr>
                <w:b w:val="0"/>
                <w:color w:val="000000"/>
                <w:sz w:val="20"/>
                <w:szCs w:val="20"/>
              </w:rPr>
            </w:pPr>
            <w:r w:rsidDel="00000000" w:rsidR="00000000" w:rsidRPr="00000000">
              <w:rPr>
                <w:b w:val="0"/>
                <w:color w:val="000000"/>
                <w:sz w:val="20"/>
                <w:szCs w:val="20"/>
                <w:rtl w:val="0"/>
              </w:rPr>
              <w:t xml:space="preserve">Reforzar la conceptualización y desarrollos logrados durante el estudio del componente formativo y, a la vez, favorecer al aprendiz una reflexión sobre su tarea como guía de turismo.</w:t>
            </w:r>
          </w:p>
        </w:tc>
      </w:tr>
      <w:tr>
        <w:trPr>
          <w:cantSplit w:val="0"/>
          <w:trHeight w:val="806" w:hRule="atLeast"/>
          <w:tblHeader w:val="0"/>
        </w:trPr>
        <w:tc>
          <w:tcPr>
            <w:shd w:fill="fac896" w:val="clear"/>
            <w:vAlign w:val="center"/>
          </w:tcPr>
          <w:p w:rsidR="00000000" w:rsidDel="00000000" w:rsidP="00000000" w:rsidRDefault="00000000" w:rsidRPr="00000000" w14:paraId="000001AE">
            <w:pPr>
              <w:spacing w:after="120" w:line="276" w:lineRule="auto"/>
              <w:rPr>
                <w:color w:val="000000"/>
                <w:sz w:val="20"/>
                <w:szCs w:val="20"/>
              </w:rPr>
            </w:pPr>
            <w:r w:rsidDel="00000000" w:rsidR="00000000" w:rsidRPr="00000000">
              <w:rPr>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1AF">
            <w:pPr>
              <w:spacing w:after="120" w:line="276" w:lineRule="auto"/>
              <w:rPr>
                <w:color w:val="000000"/>
                <w:sz w:val="20"/>
                <w:szCs w:val="20"/>
              </w:rPr>
            </w:pPr>
            <w:r w:rsidDel="00000000" w:rsidR="00000000" w:rsidRPr="00000000">
              <w:rPr>
                <w:sz w:val="20"/>
                <w:szCs w:val="20"/>
              </w:rPr>
              <w:drawing>
                <wp:inline distB="0" distT="0" distL="0" distR="0">
                  <wp:extent cx="942975" cy="638175"/>
                  <wp:effectExtent b="0" l="0" r="0" t="0"/>
                  <wp:docPr id="51" name="image41.png"/>
                  <a:graphic>
                    <a:graphicData uri="http://schemas.openxmlformats.org/drawingml/2006/picture">
                      <pic:pic>
                        <pic:nvPicPr>
                          <pic:cNvPr id="0" name="image41.png"/>
                          <pic:cNvPicPr preferRelativeResize="0"/>
                        </pic:nvPicPr>
                        <pic:blipFill>
                          <a:blip r:embed="rId54"/>
                          <a:srcRect b="66017" l="0" r="75784" t="0"/>
                          <a:stretch>
                            <a:fillRect/>
                          </a:stretch>
                        </pic:blipFill>
                        <pic:spPr>
                          <a:xfrm>
                            <a:off x="0" y="0"/>
                            <a:ext cx="942975" cy="638175"/>
                          </a:xfrm>
                          <a:prstGeom prst="rect"/>
                          <a:ln/>
                        </pic:spPr>
                      </pic:pic>
                    </a:graphicData>
                  </a:graphic>
                </wp:inline>
              </w:drawing>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B0">
            <w:pPr>
              <w:spacing w:after="120" w:line="276" w:lineRule="auto"/>
              <w:rPr>
                <w:color w:val="000000"/>
                <w:sz w:val="20"/>
                <w:szCs w:val="20"/>
              </w:rPr>
            </w:pPr>
            <w:r w:rsidDel="00000000" w:rsidR="00000000" w:rsidRPr="00000000">
              <w:rPr>
                <w:color w:val="000000"/>
                <w:sz w:val="20"/>
                <w:szCs w:val="20"/>
                <w:rtl w:val="0"/>
              </w:rPr>
              <w:t xml:space="preserve">Archivo de la actividad </w:t>
            </w:r>
          </w:p>
          <w:p w:rsidR="00000000" w:rsidDel="00000000" w:rsidP="00000000" w:rsidRDefault="00000000" w:rsidRPr="00000000" w14:paraId="000001B1">
            <w:pPr>
              <w:spacing w:after="120" w:line="276" w:lineRule="auto"/>
              <w:rPr>
                <w:color w:val="000000"/>
                <w:sz w:val="20"/>
                <w:szCs w:val="20"/>
              </w:rPr>
            </w:pPr>
            <w:r w:rsidDel="00000000" w:rsidR="00000000" w:rsidRPr="00000000">
              <w:rPr>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1B2">
            <w:pPr>
              <w:spacing w:after="120" w:line="276" w:lineRule="auto"/>
              <w:rPr>
                <w:b w:val="0"/>
                <w:i w:val="1"/>
                <w:sz w:val="20"/>
                <w:szCs w:val="20"/>
              </w:rPr>
            </w:pPr>
            <w:r w:rsidDel="00000000" w:rsidR="00000000" w:rsidRPr="00000000">
              <w:rPr>
                <w:b w:val="0"/>
                <w:i w:val="1"/>
                <w:sz w:val="20"/>
                <w:szCs w:val="20"/>
                <w:rtl w:val="0"/>
              </w:rPr>
              <w:t xml:space="preserve">Actividad_Didactica (Anexos)</w:t>
            </w:r>
          </w:p>
        </w:tc>
      </w:tr>
    </w:tbl>
    <w:p w:rsidR="00000000" w:rsidDel="00000000" w:rsidP="00000000" w:rsidRDefault="00000000" w:rsidRPr="00000000" w14:paraId="000001B3">
      <w:pPr>
        <w:spacing w:after="120" w:lineRule="auto"/>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B4">
      <w:pPr>
        <w:spacing w:after="120" w:lineRule="auto"/>
        <w:rPr>
          <w:b w:val="1"/>
          <w:sz w:val="20"/>
          <w:szCs w:val="20"/>
        </w:rPr>
      </w:pPr>
      <w:r w:rsidDel="00000000" w:rsidR="00000000" w:rsidRPr="00000000">
        <w:rPr>
          <w:rtl w:val="0"/>
        </w:rPr>
      </w:r>
    </w:p>
    <w:p w:rsidR="00000000" w:rsidDel="00000000" w:rsidP="00000000" w:rsidRDefault="00000000" w:rsidRPr="00000000" w14:paraId="000001B5">
      <w:pPr>
        <w:spacing w:after="120" w:lineRule="auto"/>
        <w:rPr>
          <w:b w:val="1"/>
          <w:sz w:val="20"/>
          <w:szCs w:val="20"/>
        </w:rPr>
      </w:pPr>
      <w:r w:rsidDel="00000000" w:rsidR="00000000" w:rsidRPr="00000000">
        <w:rPr>
          <w:rtl w:val="0"/>
        </w:rPr>
      </w:r>
    </w:p>
    <w:p w:rsidR="00000000" w:rsidDel="00000000" w:rsidP="00000000" w:rsidRDefault="00000000" w:rsidRPr="00000000" w14:paraId="000001B6">
      <w:pPr>
        <w:spacing w:after="120" w:lineRule="auto"/>
        <w:rPr>
          <w:b w:val="1"/>
          <w:sz w:val="20"/>
          <w:szCs w:val="20"/>
        </w:rPr>
      </w:pPr>
      <w:r w:rsidDel="00000000" w:rsidR="00000000" w:rsidRPr="00000000">
        <w:rPr>
          <w:rtl w:val="0"/>
        </w:rPr>
      </w:r>
    </w:p>
    <w:p w:rsidR="00000000" w:rsidDel="00000000" w:rsidP="00000000" w:rsidRDefault="00000000" w:rsidRPr="00000000" w14:paraId="000001B7">
      <w:pPr>
        <w:spacing w:after="120" w:lineRule="auto"/>
        <w:rPr>
          <w:b w:val="1"/>
          <w:sz w:val="20"/>
          <w:szCs w:val="20"/>
        </w:rPr>
      </w:pPr>
      <w:r w:rsidDel="00000000" w:rsidR="00000000" w:rsidRPr="00000000">
        <w:rPr>
          <w:rtl w:val="0"/>
        </w:rPr>
      </w:r>
    </w:p>
    <w:p w:rsidR="00000000" w:rsidDel="00000000" w:rsidP="00000000" w:rsidRDefault="00000000" w:rsidRPr="00000000" w14:paraId="000001B8">
      <w:pPr>
        <w:numPr>
          <w:ilvl w:val="0"/>
          <w:numId w:val="1"/>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MATERIAL COMPLEMENTARIO</w:t>
      </w:r>
    </w:p>
    <w:p w:rsidR="00000000" w:rsidDel="00000000" w:rsidP="00000000" w:rsidRDefault="00000000" w:rsidRPr="00000000" w14:paraId="000001B9">
      <w:pPr>
        <w:spacing w:after="120" w:lineRule="auto"/>
        <w:rPr>
          <w:sz w:val="20"/>
          <w:szCs w:val="20"/>
        </w:rPr>
      </w:pPr>
      <w:r w:rsidDel="00000000" w:rsidR="00000000" w:rsidRPr="00000000">
        <w:rPr>
          <w:rtl w:val="0"/>
        </w:rPr>
      </w:r>
    </w:p>
    <w:tbl>
      <w:tblPr>
        <w:tblStyle w:val="Table10"/>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BA">
            <w:pPr>
              <w:spacing w:after="120" w:lineRule="auto"/>
              <w:jc w:val="center"/>
              <w:rPr>
                <w:b w:val="1"/>
                <w:sz w:val="20"/>
                <w:szCs w:val="20"/>
              </w:rPr>
            </w:pPr>
            <w:r w:rsidDel="00000000" w:rsidR="00000000" w:rsidRPr="00000000">
              <w:rPr>
                <w:b w:val="1"/>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BB">
            <w:pPr>
              <w:spacing w:after="120" w:lineRule="auto"/>
              <w:jc w:val="center"/>
              <w:rPr>
                <w:b w:val="1"/>
                <w:sz w:val="20"/>
                <w:szCs w:val="20"/>
              </w:rPr>
            </w:pPr>
            <w:r w:rsidDel="00000000" w:rsidR="00000000" w:rsidRPr="00000000">
              <w:rPr>
                <w:b w:val="1"/>
                <w:sz w:val="20"/>
                <w:szCs w:val="20"/>
                <w:rtl w:val="0"/>
              </w:rPr>
              <w:t xml:space="preserve">Referencia APA del Material</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BC">
            <w:pPr>
              <w:spacing w:after="120" w:lineRule="auto"/>
              <w:jc w:val="center"/>
              <w:rPr>
                <w:b w:val="1"/>
                <w:sz w:val="20"/>
                <w:szCs w:val="20"/>
              </w:rPr>
            </w:pPr>
            <w:r w:rsidDel="00000000" w:rsidR="00000000" w:rsidRPr="00000000">
              <w:rPr>
                <w:b w:val="1"/>
                <w:sz w:val="20"/>
                <w:szCs w:val="20"/>
                <w:rtl w:val="0"/>
              </w:rPr>
              <w:t xml:space="preserve">Tipo de material</w:t>
            </w:r>
          </w:p>
          <w:p w:rsidR="00000000" w:rsidDel="00000000" w:rsidP="00000000" w:rsidRDefault="00000000" w:rsidRPr="00000000" w14:paraId="000001BD">
            <w:pPr>
              <w:spacing w:after="120" w:lineRule="auto"/>
              <w:jc w:val="center"/>
              <w:rPr>
                <w:b w:val="1"/>
                <w:sz w:val="20"/>
                <w:szCs w:val="20"/>
              </w:rPr>
            </w:pPr>
            <w:r w:rsidDel="00000000" w:rsidR="00000000" w:rsidRPr="00000000">
              <w:rPr>
                <w:b w:val="1"/>
                <w:sz w:val="20"/>
                <w:szCs w:val="20"/>
                <w:rtl w:val="0"/>
              </w:rPr>
              <w:t xml:space="preserve">(Video, capítulo de libro, artículo, otro)</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BE">
            <w:pPr>
              <w:spacing w:after="120" w:lineRule="auto"/>
              <w:jc w:val="center"/>
              <w:rPr>
                <w:b w:val="1"/>
                <w:sz w:val="20"/>
                <w:szCs w:val="20"/>
              </w:rPr>
            </w:pPr>
            <w:r w:rsidDel="00000000" w:rsidR="00000000" w:rsidRPr="00000000">
              <w:rPr>
                <w:b w:val="1"/>
                <w:sz w:val="20"/>
                <w:szCs w:val="20"/>
                <w:rtl w:val="0"/>
              </w:rPr>
              <w:t xml:space="preserve">Enlace del recurso o</w:t>
            </w:r>
          </w:p>
          <w:p w:rsidR="00000000" w:rsidDel="00000000" w:rsidP="00000000" w:rsidRDefault="00000000" w:rsidRPr="00000000" w14:paraId="000001BF">
            <w:pPr>
              <w:spacing w:after="120" w:lineRule="auto"/>
              <w:jc w:val="center"/>
              <w:rPr>
                <w:b w:val="1"/>
                <w:sz w:val="20"/>
                <w:szCs w:val="20"/>
              </w:rPr>
            </w:pPr>
            <w:r w:rsidDel="00000000" w:rsidR="00000000" w:rsidRPr="00000000">
              <w:rPr>
                <w:b w:val="1"/>
                <w:sz w:val="20"/>
                <w:szCs w:val="20"/>
                <w:rtl w:val="0"/>
              </w:rPr>
              <w:t xml:space="preserve">archivo del documento o material</w:t>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C0">
            <w:pPr>
              <w:spacing w:after="120" w:lineRule="auto"/>
              <w:rPr>
                <w:b w:val="0"/>
                <w:sz w:val="20"/>
                <w:szCs w:val="20"/>
              </w:rPr>
            </w:pPr>
            <w:r w:rsidDel="00000000" w:rsidR="00000000" w:rsidRPr="00000000">
              <w:rPr>
                <w:b w:val="0"/>
                <w:sz w:val="20"/>
                <w:szCs w:val="20"/>
                <w:rtl w:val="0"/>
              </w:rPr>
              <w:t xml:space="preserve">Descripción del destino</w:t>
            </w:r>
          </w:p>
        </w:tc>
        <w:tc>
          <w:tcPr>
            <w:tcMar>
              <w:top w:w="100.0" w:type="dxa"/>
              <w:left w:w="100.0" w:type="dxa"/>
              <w:bottom w:w="100.0" w:type="dxa"/>
              <w:right w:w="100.0" w:type="dxa"/>
            </w:tcMar>
            <w:vAlign w:val="center"/>
          </w:tcPr>
          <w:p w:rsidR="00000000" w:rsidDel="00000000" w:rsidP="00000000" w:rsidRDefault="00000000" w:rsidRPr="00000000" w14:paraId="000001C1">
            <w:pPr>
              <w:spacing w:after="120" w:lineRule="auto"/>
              <w:rPr>
                <w:b w:val="0"/>
                <w:sz w:val="20"/>
                <w:szCs w:val="20"/>
              </w:rPr>
            </w:pPr>
            <w:r w:rsidDel="00000000" w:rsidR="00000000" w:rsidRPr="00000000">
              <w:rPr>
                <w:b w:val="0"/>
                <w:sz w:val="20"/>
                <w:szCs w:val="20"/>
                <w:rtl w:val="0"/>
              </w:rPr>
              <w:t xml:space="preserve">Cook, M. (2003). </w:t>
            </w:r>
            <w:r w:rsidDel="00000000" w:rsidR="00000000" w:rsidRPr="00000000">
              <w:rPr>
                <w:b w:val="0"/>
                <w:i w:val="1"/>
                <w:sz w:val="20"/>
                <w:szCs w:val="20"/>
                <w:rtl w:val="0"/>
              </w:rPr>
              <w:t xml:space="preserve">Una breve historia de la Humanidad.</w:t>
            </w:r>
            <w:r w:rsidDel="00000000" w:rsidR="00000000" w:rsidRPr="00000000">
              <w:rPr>
                <w:b w:val="0"/>
                <w:sz w:val="20"/>
                <w:szCs w:val="20"/>
                <w:rtl w:val="0"/>
              </w:rPr>
              <w:t xml:space="preserve">  </w:t>
            </w:r>
            <w:hyperlink r:id="rId55">
              <w:r w:rsidDel="00000000" w:rsidR="00000000" w:rsidRPr="00000000">
                <w:rPr>
                  <w:b w:val="0"/>
                  <w:sz w:val="20"/>
                  <w:szCs w:val="20"/>
                  <w:u w:val="single"/>
                  <w:rtl w:val="0"/>
                </w:rPr>
                <w:t xml:space="preserve">https://elibro-net.bdigital.sena.edu.co/es/ereader/senavirtual/60064?page=1</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C2">
            <w:pPr>
              <w:spacing w:after="120" w:lineRule="auto"/>
              <w:jc w:val="center"/>
              <w:rPr>
                <w:b w:val="0"/>
                <w:sz w:val="20"/>
                <w:szCs w:val="20"/>
              </w:rPr>
            </w:pPr>
            <w:r w:rsidDel="00000000" w:rsidR="00000000" w:rsidRPr="00000000">
              <w:rPr>
                <w:b w:val="0"/>
                <w:sz w:val="20"/>
                <w:szCs w:val="20"/>
                <w:rtl w:val="0"/>
              </w:rPr>
              <w:t xml:space="preserve">Libro</w:t>
            </w:r>
          </w:p>
        </w:tc>
        <w:tc>
          <w:tcPr>
            <w:tcMar>
              <w:top w:w="100.0" w:type="dxa"/>
              <w:left w:w="100.0" w:type="dxa"/>
              <w:bottom w:w="100.0" w:type="dxa"/>
              <w:right w:w="100.0" w:type="dxa"/>
            </w:tcMar>
            <w:vAlign w:val="center"/>
          </w:tcPr>
          <w:p w:rsidR="00000000" w:rsidDel="00000000" w:rsidP="00000000" w:rsidRDefault="00000000" w:rsidRPr="00000000" w14:paraId="000001C3">
            <w:pPr>
              <w:spacing w:after="120" w:lineRule="auto"/>
              <w:rPr>
                <w:b w:val="0"/>
                <w:sz w:val="20"/>
                <w:szCs w:val="20"/>
              </w:rPr>
            </w:pPr>
            <w:hyperlink r:id="rId56">
              <w:r w:rsidDel="00000000" w:rsidR="00000000" w:rsidRPr="00000000">
                <w:rPr>
                  <w:b w:val="0"/>
                  <w:sz w:val="20"/>
                  <w:szCs w:val="20"/>
                  <w:u w:val="single"/>
                  <w:rtl w:val="0"/>
                </w:rPr>
                <w:t xml:space="preserve">https://elibro-net.bdigital.sena.edu.co/es/ereader/senavirtual/60064?page=1</w:t>
              </w:r>
            </w:hyperlink>
            <w:r w:rsidDel="00000000" w:rsidR="00000000" w:rsidRPr="00000000">
              <w:rPr>
                <w:rtl w:val="0"/>
              </w:rPr>
            </w:r>
          </w:p>
        </w:tc>
      </w:tr>
      <w:tr>
        <w:trPr>
          <w:cantSplit w:val="0"/>
          <w:trHeight w:val="38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C4">
            <w:pPr>
              <w:spacing w:after="120" w:lineRule="auto"/>
              <w:rPr>
                <w:b w:val="0"/>
                <w:sz w:val="20"/>
                <w:szCs w:val="20"/>
              </w:rPr>
            </w:pPr>
            <w:r w:rsidDel="00000000" w:rsidR="00000000" w:rsidRPr="00000000">
              <w:rPr>
                <w:b w:val="0"/>
                <w:sz w:val="20"/>
                <w:szCs w:val="20"/>
                <w:rtl w:val="0"/>
              </w:rPr>
              <w:t xml:space="preserve">Descripción del destino</w:t>
            </w:r>
          </w:p>
        </w:tc>
        <w:tc>
          <w:tcPr>
            <w:tcMar>
              <w:top w:w="100.0" w:type="dxa"/>
              <w:left w:w="100.0" w:type="dxa"/>
              <w:bottom w:w="100.0" w:type="dxa"/>
              <w:right w:w="100.0" w:type="dxa"/>
            </w:tcMar>
            <w:vAlign w:val="center"/>
          </w:tcPr>
          <w:p w:rsidR="00000000" w:rsidDel="00000000" w:rsidP="00000000" w:rsidRDefault="00000000" w:rsidRPr="00000000" w14:paraId="000001C5">
            <w:pPr>
              <w:spacing w:after="120" w:lineRule="auto"/>
              <w:rPr>
                <w:b w:val="0"/>
                <w:sz w:val="20"/>
                <w:szCs w:val="20"/>
              </w:rPr>
            </w:pPr>
            <w:r w:rsidDel="00000000" w:rsidR="00000000" w:rsidRPr="00000000">
              <w:rPr>
                <w:b w:val="0"/>
                <w:sz w:val="20"/>
                <w:szCs w:val="20"/>
                <w:rtl w:val="0"/>
              </w:rPr>
              <w:t xml:space="preserve">Eggers-Brass, T. (2009). </w:t>
            </w:r>
            <w:r w:rsidDel="00000000" w:rsidR="00000000" w:rsidRPr="00000000">
              <w:rPr>
                <w:b w:val="0"/>
                <w:i w:val="1"/>
                <w:sz w:val="20"/>
                <w:szCs w:val="20"/>
                <w:rtl w:val="0"/>
              </w:rPr>
              <w:t xml:space="preserve">Historia II: América indígena y la expansión europea</w:t>
            </w:r>
            <w:r w:rsidDel="00000000" w:rsidR="00000000" w:rsidRPr="00000000">
              <w:rPr>
                <w:b w:val="0"/>
                <w:sz w:val="20"/>
                <w:szCs w:val="20"/>
                <w:rtl w:val="0"/>
              </w:rPr>
              <w:t xml:space="preserve">. </w:t>
            </w:r>
            <w:hyperlink r:id="rId57">
              <w:r w:rsidDel="00000000" w:rsidR="00000000" w:rsidRPr="00000000">
                <w:rPr>
                  <w:b w:val="0"/>
                  <w:sz w:val="20"/>
                  <w:szCs w:val="20"/>
                  <w:u w:val="single"/>
                  <w:rtl w:val="0"/>
                </w:rPr>
                <w:t xml:space="preserve">https://elibro-net.bdigital.sena.edu.co/es/ereader/senavirtual/78981?page=1</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C6">
            <w:pPr>
              <w:spacing w:after="120" w:lineRule="auto"/>
              <w:jc w:val="center"/>
              <w:rPr>
                <w:b w:val="0"/>
                <w:sz w:val="20"/>
                <w:szCs w:val="20"/>
              </w:rPr>
            </w:pPr>
            <w:r w:rsidDel="00000000" w:rsidR="00000000" w:rsidRPr="00000000">
              <w:rPr>
                <w:b w:val="0"/>
                <w:sz w:val="20"/>
                <w:szCs w:val="20"/>
                <w:rtl w:val="0"/>
              </w:rPr>
              <w:t xml:space="preserve">Libro</w:t>
            </w:r>
          </w:p>
        </w:tc>
        <w:tc>
          <w:tcPr>
            <w:tcMar>
              <w:top w:w="100.0" w:type="dxa"/>
              <w:left w:w="100.0" w:type="dxa"/>
              <w:bottom w:w="100.0" w:type="dxa"/>
              <w:right w:w="100.0" w:type="dxa"/>
            </w:tcMar>
            <w:vAlign w:val="center"/>
          </w:tcPr>
          <w:p w:rsidR="00000000" w:rsidDel="00000000" w:rsidP="00000000" w:rsidRDefault="00000000" w:rsidRPr="00000000" w14:paraId="000001C7">
            <w:pPr>
              <w:spacing w:after="120" w:lineRule="auto"/>
              <w:rPr>
                <w:b w:val="0"/>
                <w:sz w:val="20"/>
                <w:szCs w:val="20"/>
              </w:rPr>
            </w:pPr>
            <w:hyperlink r:id="rId58">
              <w:r w:rsidDel="00000000" w:rsidR="00000000" w:rsidRPr="00000000">
                <w:rPr>
                  <w:b w:val="0"/>
                  <w:sz w:val="20"/>
                  <w:szCs w:val="20"/>
                  <w:u w:val="single"/>
                  <w:rtl w:val="0"/>
                </w:rPr>
                <w:t xml:space="preserve">https://elibro-net.bdigital.sena.edu.co/es/ereader/senavirtual/78981?page=1</w:t>
              </w:r>
            </w:hyperlink>
            <w:r w:rsidDel="00000000" w:rsidR="00000000" w:rsidRPr="00000000">
              <w:rPr>
                <w:rtl w:val="0"/>
              </w:rPr>
            </w:r>
          </w:p>
        </w:tc>
      </w:tr>
      <w:tr>
        <w:trPr>
          <w:cantSplit w:val="0"/>
          <w:trHeight w:val="38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C8">
            <w:pPr>
              <w:spacing w:after="120" w:lineRule="auto"/>
              <w:rPr>
                <w:b w:val="0"/>
                <w:sz w:val="20"/>
                <w:szCs w:val="20"/>
              </w:rPr>
            </w:pPr>
            <w:r w:rsidDel="00000000" w:rsidR="00000000" w:rsidRPr="00000000">
              <w:rPr>
                <w:b w:val="0"/>
                <w:sz w:val="20"/>
                <w:szCs w:val="20"/>
                <w:rtl w:val="0"/>
              </w:rPr>
              <w:t xml:space="preserve">Descripción de fenómenos, lugares, personas y objetos</w:t>
            </w:r>
          </w:p>
        </w:tc>
        <w:tc>
          <w:tcPr>
            <w:tcMar>
              <w:top w:w="100.0" w:type="dxa"/>
              <w:left w:w="100.0" w:type="dxa"/>
              <w:bottom w:w="100.0" w:type="dxa"/>
              <w:right w:w="100.0" w:type="dxa"/>
            </w:tcMar>
            <w:vAlign w:val="center"/>
          </w:tcPr>
          <w:p w:rsidR="00000000" w:rsidDel="00000000" w:rsidP="00000000" w:rsidRDefault="00000000" w:rsidRPr="00000000" w14:paraId="000001C9">
            <w:pPr>
              <w:spacing w:after="120" w:lineRule="auto"/>
              <w:rPr>
                <w:b w:val="0"/>
                <w:sz w:val="20"/>
                <w:szCs w:val="20"/>
              </w:rPr>
            </w:pPr>
            <w:r w:rsidDel="00000000" w:rsidR="00000000" w:rsidRPr="00000000">
              <w:rPr>
                <w:b w:val="0"/>
                <w:sz w:val="20"/>
                <w:szCs w:val="20"/>
                <w:rtl w:val="0"/>
              </w:rPr>
              <w:t xml:space="preserve">Fornés, L. (2010). </w:t>
            </w:r>
            <w:r w:rsidDel="00000000" w:rsidR="00000000" w:rsidRPr="00000000">
              <w:rPr>
                <w:b w:val="0"/>
                <w:i w:val="1"/>
                <w:sz w:val="20"/>
                <w:szCs w:val="20"/>
                <w:rtl w:val="0"/>
              </w:rPr>
              <w:t xml:space="preserve">Historia Universal: América Latina. </w:t>
            </w:r>
            <w:hyperlink r:id="rId59">
              <w:r w:rsidDel="00000000" w:rsidR="00000000" w:rsidRPr="00000000">
                <w:rPr>
                  <w:b w:val="0"/>
                  <w:sz w:val="20"/>
                  <w:szCs w:val="20"/>
                  <w:u w:val="single"/>
                  <w:rtl w:val="0"/>
                </w:rPr>
                <w:t xml:space="preserve">https://elibro-net.bdigital.sena.edu.co/es/ereader/senavirtual/36419?page=1</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CA">
            <w:pPr>
              <w:spacing w:after="120" w:lineRule="auto"/>
              <w:jc w:val="center"/>
              <w:rPr>
                <w:b w:val="0"/>
                <w:sz w:val="20"/>
                <w:szCs w:val="20"/>
              </w:rPr>
            </w:pPr>
            <w:r w:rsidDel="00000000" w:rsidR="00000000" w:rsidRPr="00000000">
              <w:rPr>
                <w:b w:val="0"/>
                <w:sz w:val="20"/>
                <w:szCs w:val="20"/>
                <w:rtl w:val="0"/>
              </w:rPr>
              <w:t xml:space="preserve">Libro</w:t>
            </w:r>
          </w:p>
        </w:tc>
        <w:tc>
          <w:tcPr>
            <w:tcMar>
              <w:top w:w="100.0" w:type="dxa"/>
              <w:left w:w="100.0" w:type="dxa"/>
              <w:bottom w:w="100.0" w:type="dxa"/>
              <w:right w:w="100.0" w:type="dxa"/>
            </w:tcMar>
            <w:vAlign w:val="center"/>
          </w:tcPr>
          <w:p w:rsidR="00000000" w:rsidDel="00000000" w:rsidP="00000000" w:rsidRDefault="00000000" w:rsidRPr="00000000" w14:paraId="000001CB">
            <w:pPr>
              <w:spacing w:after="120" w:lineRule="auto"/>
              <w:rPr>
                <w:b w:val="0"/>
                <w:sz w:val="20"/>
                <w:szCs w:val="20"/>
              </w:rPr>
            </w:pPr>
            <w:hyperlink r:id="rId60">
              <w:r w:rsidDel="00000000" w:rsidR="00000000" w:rsidRPr="00000000">
                <w:rPr>
                  <w:b w:val="0"/>
                  <w:sz w:val="20"/>
                  <w:szCs w:val="20"/>
                  <w:u w:val="single"/>
                  <w:rtl w:val="0"/>
                </w:rPr>
                <w:t xml:space="preserve">https://elibro-net.bdigital.sena.edu.co/es/ereader/senavirtual/36419?page=1</w:t>
              </w:r>
            </w:hyperlink>
            <w:r w:rsidDel="00000000" w:rsidR="00000000" w:rsidRPr="00000000">
              <w:rPr>
                <w:rtl w:val="0"/>
              </w:rPr>
            </w:r>
          </w:p>
        </w:tc>
      </w:tr>
      <w:tr>
        <w:trPr>
          <w:cantSplit w:val="0"/>
          <w:trHeight w:val="38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CC">
            <w:pPr>
              <w:spacing w:after="120" w:lineRule="auto"/>
              <w:rPr>
                <w:b w:val="0"/>
                <w:sz w:val="20"/>
                <w:szCs w:val="20"/>
              </w:rPr>
            </w:pPr>
            <w:r w:rsidDel="00000000" w:rsidR="00000000" w:rsidRPr="00000000">
              <w:rPr>
                <w:b w:val="0"/>
                <w:sz w:val="20"/>
                <w:szCs w:val="20"/>
                <w:rtl w:val="0"/>
              </w:rPr>
              <w:t xml:space="preserve">Descripción de fenómenos, lugares, personas y objetos</w:t>
            </w:r>
          </w:p>
        </w:tc>
        <w:tc>
          <w:tcPr>
            <w:tcMar>
              <w:top w:w="100.0" w:type="dxa"/>
              <w:left w:w="100.0" w:type="dxa"/>
              <w:bottom w:w="100.0" w:type="dxa"/>
              <w:right w:w="100.0" w:type="dxa"/>
            </w:tcMar>
            <w:vAlign w:val="center"/>
          </w:tcPr>
          <w:p w:rsidR="00000000" w:rsidDel="00000000" w:rsidP="00000000" w:rsidRDefault="00000000" w:rsidRPr="00000000" w14:paraId="000001CD">
            <w:pPr>
              <w:spacing w:after="120" w:lineRule="auto"/>
              <w:rPr>
                <w:b w:val="0"/>
                <w:sz w:val="20"/>
                <w:szCs w:val="20"/>
              </w:rPr>
            </w:pPr>
            <w:r w:rsidDel="00000000" w:rsidR="00000000" w:rsidRPr="00000000">
              <w:rPr>
                <w:b w:val="0"/>
                <w:sz w:val="20"/>
                <w:szCs w:val="20"/>
                <w:rtl w:val="0"/>
              </w:rPr>
              <w:t xml:space="preserve">Arias, J. (2011). </w:t>
            </w:r>
            <w:r w:rsidDel="00000000" w:rsidR="00000000" w:rsidRPr="00000000">
              <w:rPr>
                <w:b w:val="0"/>
                <w:i w:val="1"/>
                <w:sz w:val="20"/>
                <w:szCs w:val="20"/>
                <w:rtl w:val="0"/>
              </w:rPr>
              <w:t xml:space="preserve">Historia de Colombia contemporánea (1920-2010).</w:t>
            </w:r>
            <w:r w:rsidDel="00000000" w:rsidR="00000000" w:rsidRPr="00000000">
              <w:rPr>
                <w:b w:val="0"/>
                <w:sz w:val="20"/>
                <w:szCs w:val="20"/>
                <w:rtl w:val="0"/>
              </w:rPr>
              <w:t xml:space="preserve"> </w:t>
            </w:r>
            <w:hyperlink r:id="rId61">
              <w:r w:rsidDel="00000000" w:rsidR="00000000" w:rsidRPr="00000000">
                <w:rPr>
                  <w:b w:val="0"/>
                  <w:sz w:val="20"/>
                  <w:szCs w:val="20"/>
                  <w:u w:val="single"/>
                  <w:rtl w:val="0"/>
                </w:rPr>
                <w:t xml:space="preserve">https://elibro-net.bdigital.sena.edu.co/es/ereader/senavirtual/69371?page=1</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CE">
            <w:pPr>
              <w:spacing w:after="120" w:lineRule="auto"/>
              <w:jc w:val="center"/>
              <w:rPr>
                <w:b w:val="0"/>
                <w:sz w:val="20"/>
                <w:szCs w:val="20"/>
              </w:rPr>
            </w:pPr>
            <w:r w:rsidDel="00000000" w:rsidR="00000000" w:rsidRPr="00000000">
              <w:rPr>
                <w:b w:val="0"/>
                <w:sz w:val="20"/>
                <w:szCs w:val="20"/>
                <w:rtl w:val="0"/>
              </w:rPr>
              <w:t xml:space="preserve">Libro</w:t>
            </w:r>
          </w:p>
        </w:tc>
        <w:tc>
          <w:tcPr>
            <w:tcMar>
              <w:top w:w="100.0" w:type="dxa"/>
              <w:left w:w="100.0" w:type="dxa"/>
              <w:bottom w:w="100.0" w:type="dxa"/>
              <w:right w:w="100.0" w:type="dxa"/>
            </w:tcMar>
            <w:vAlign w:val="center"/>
          </w:tcPr>
          <w:p w:rsidR="00000000" w:rsidDel="00000000" w:rsidP="00000000" w:rsidRDefault="00000000" w:rsidRPr="00000000" w14:paraId="000001CF">
            <w:pPr>
              <w:spacing w:after="120" w:lineRule="auto"/>
              <w:rPr>
                <w:b w:val="0"/>
                <w:sz w:val="20"/>
                <w:szCs w:val="20"/>
              </w:rPr>
            </w:pPr>
            <w:hyperlink r:id="rId62">
              <w:r w:rsidDel="00000000" w:rsidR="00000000" w:rsidRPr="00000000">
                <w:rPr>
                  <w:b w:val="0"/>
                  <w:sz w:val="20"/>
                  <w:szCs w:val="20"/>
                  <w:u w:val="single"/>
                  <w:rtl w:val="0"/>
                </w:rPr>
                <w:t xml:space="preserve">https://elibro-net.bdigital.sena.edu.co/es/ereader/senavirtual/69371?page=1</w:t>
              </w:r>
            </w:hyperlink>
            <w:r w:rsidDel="00000000" w:rsidR="00000000" w:rsidRPr="00000000">
              <w:rPr>
                <w:rtl w:val="0"/>
              </w:rPr>
            </w:r>
          </w:p>
        </w:tc>
      </w:tr>
      <w:tr>
        <w:trPr>
          <w:cantSplit w:val="0"/>
          <w:trHeight w:val="38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D0">
            <w:pPr>
              <w:spacing w:after="120" w:lineRule="auto"/>
              <w:rPr>
                <w:b w:val="0"/>
                <w:sz w:val="20"/>
                <w:szCs w:val="20"/>
              </w:rPr>
            </w:pPr>
            <w:r w:rsidDel="00000000" w:rsidR="00000000" w:rsidRPr="00000000">
              <w:rPr>
                <w:b w:val="0"/>
                <w:sz w:val="20"/>
                <w:szCs w:val="20"/>
                <w:rtl w:val="0"/>
              </w:rPr>
              <w:t xml:space="preserve">Técnica de aprendizaje por fragmentación</w:t>
            </w:r>
          </w:p>
        </w:tc>
        <w:tc>
          <w:tcPr>
            <w:tcMar>
              <w:top w:w="100.0" w:type="dxa"/>
              <w:left w:w="100.0" w:type="dxa"/>
              <w:bottom w:w="100.0" w:type="dxa"/>
              <w:right w:w="100.0" w:type="dxa"/>
            </w:tcMar>
            <w:vAlign w:val="center"/>
          </w:tcPr>
          <w:p w:rsidR="00000000" w:rsidDel="00000000" w:rsidP="00000000" w:rsidRDefault="00000000" w:rsidRPr="00000000" w14:paraId="000001D1">
            <w:pPr>
              <w:spacing w:after="120" w:lineRule="auto"/>
              <w:rPr>
                <w:b w:val="0"/>
                <w:sz w:val="20"/>
                <w:szCs w:val="20"/>
                <w:u w:val="single"/>
              </w:rPr>
            </w:pPr>
            <w:r w:rsidDel="00000000" w:rsidR="00000000" w:rsidRPr="00000000">
              <w:rPr>
                <w:b w:val="0"/>
                <w:sz w:val="20"/>
                <w:szCs w:val="20"/>
                <w:rtl w:val="0"/>
              </w:rPr>
              <w:t xml:space="preserve">La Rosa, M. &amp; Mejía, G (2013). </w:t>
            </w:r>
            <w:r w:rsidDel="00000000" w:rsidR="00000000" w:rsidRPr="00000000">
              <w:rPr>
                <w:b w:val="0"/>
                <w:i w:val="1"/>
                <w:sz w:val="20"/>
                <w:szCs w:val="20"/>
                <w:rtl w:val="0"/>
              </w:rPr>
              <w:t xml:space="preserve">Historia concisa de Colombia (1810-2013): Una guía para lectores desprevenidos</w:t>
            </w:r>
            <w:r w:rsidDel="00000000" w:rsidR="00000000" w:rsidRPr="00000000">
              <w:rPr>
                <w:b w:val="0"/>
                <w:sz w:val="20"/>
                <w:szCs w:val="20"/>
                <w:rtl w:val="0"/>
              </w:rPr>
              <w:t xml:space="preserve">. </w:t>
            </w:r>
            <w:hyperlink r:id="rId63">
              <w:r w:rsidDel="00000000" w:rsidR="00000000" w:rsidRPr="00000000">
                <w:rPr>
                  <w:b w:val="0"/>
                  <w:sz w:val="20"/>
                  <w:szCs w:val="20"/>
                  <w:u w:val="single"/>
                  <w:rtl w:val="0"/>
                </w:rPr>
                <w:t xml:space="preserve">https://elibro-net.bdigital.sena.edu.co/es/ereader/senavirtual/69536?page=1</w:t>
              </w:r>
            </w:hyperlink>
            <w:r w:rsidDel="00000000" w:rsidR="00000000" w:rsidRPr="00000000">
              <w:rPr>
                <w:rtl w:val="0"/>
              </w:rPr>
            </w:r>
          </w:p>
          <w:p w:rsidR="00000000" w:rsidDel="00000000" w:rsidP="00000000" w:rsidRDefault="00000000" w:rsidRPr="00000000" w14:paraId="000001D2">
            <w:pPr>
              <w:spacing w:after="120" w:lineRule="auto"/>
              <w:rPr>
                <w:b w:val="0"/>
                <w:sz w:val="20"/>
                <w:szCs w:val="2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D3">
            <w:pPr>
              <w:spacing w:after="120" w:lineRule="auto"/>
              <w:jc w:val="center"/>
              <w:rPr>
                <w:b w:val="0"/>
                <w:sz w:val="20"/>
                <w:szCs w:val="20"/>
              </w:rPr>
            </w:pPr>
            <w:r w:rsidDel="00000000" w:rsidR="00000000" w:rsidRPr="00000000">
              <w:rPr>
                <w:b w:val="0"/>
                <w:sz w:val="20"/>
                <w:szCs w:val="20"/>
                <w:rtl w:val="0"/>
              </w:rPr>
              <w:t xml:space="preserve">Libro</w:t>
            </w:r>
          </w:p>
        </w:tc>
        <w:tc>
          <w:tcPr>
            <w:tcMar>
              <w:top w:w="100.0" w:type="dxa"/>
              <w:left w:w="100.0" w:type="dxa"/>
              <w:bottom w:w="100.0" w:type="dxa"/>
              <w:right w:w="100.0" w:type="dxa"/>
            </w:tcMar>
            <w:vAlign w:val="center"/>
          </w:tcPr>
          <w:p w:rsidR="00000000" w:rsidDel="00000000" w:rsidP="00000000" w:rsidRDefault="00000000" w:rsidRPr="00000000" w14:paraId="000001D4">
            <w:pPr>
              <w:spacing w:after="120" w:lineRule="auto"/>
              <w:rPr>
                <w:b w:val="0"/>
                <w:sz w:val="20"/>
                <w:szCs w:val="20"/>
                <w:u w:val="single"/>
              </w:rPr>
            </w:pPr>
            <w:hyperlink r:id="rId64">
              <w:r w:rsidDel="00000000" w:rsidR="00000000" w:rsidRPr="00000000">
                <w:rPr>
                  <w:b w:val="0"/>
                  <w:sz w:val="20"/>
                  <w:szCs w:val="20"/>
                  <w:u w:val="single"/>
                  <w:rtl w:val="0"/>
                </w:rPr>
                <w:t xml:space="preserve">https://elibro-net.bdigital.sena.edu.co/es/ereader/senavirtual/69536?page=1</w:t>
              </w:r>
            </w:hyperlink>
            <w:r w:rsidDel="00000000" w:rsidR="00000000" w:rsidRPr="00000000">
              <w:rPr>
                <w:rtl w:val="0"/>
              </w:rPr>
            </w:r>
          </w:p>
          <w:p w:rsidR="00000000" w:rsidDel="00000000" w:rsidP="00000000" w:rsidRDefault="00000000" w:rsidRPr="00000000" w14:paraId="000001D5">
            <w:pPr>
              <w:spacing w:after="120" w:lineRule="auto"/>
              <w:rPr>
                <w:b w:val="0"/>
                <w:sz w:val="20"/>
                <w:szCs w:val="20"/>
              </w:rPr>
            </w:pPr>
            <w:r w:rsidDel="00000000" w:rsidR="00000000" w:rsidRPr="00000000">
              <w:rPr>
                <w:rtl w:val="0"/>
              </w:rPr>
            </w:r>
          </w:p>
        </w:tc>
      </w:tr>
      <w:tr>
        <w:trPr>
          <w:cantSplit w:val="0"/>
          <w:trHeight w:val="38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D6">
            <w:pPr>
              <w:spacing w:after="120" w:lineRule="auto"/>
              <w:rPr>
                <w:b w:val="0"/>
                <w:sz w:val="20"/>
                <w:szCs w:val="20"/>
              </w:rPr>
            </w:pPr>
            <w:r w:rsidDel="00000000" w:rsidR="00000000" w:rsidRPr="00000000">
              <w:rPr>
                <w:b w:val="0"/>
                <w:sz w:val="20"/>
                <w:szCs w:val="20"/>
                <w:rtl w:val="0"/>
              </w:rPr>
              <w:t xml:space="preserve">La temática: el hilo argumental</w:t>
            </w:r>
          </w:p>
        </w:tc>
        <w:tc>
          <w:tcPr>
            <w:tcMar>
              <w:top w:w="100.0" w:type="dxa"/>
              <w:left w:w="100.0" w:type="dxa"/>
              <w:bottom w:w="100.0" w:type="dxa"/>
              <w:right w:w="100.0" w:type="dxa"/>
            </w:tcMar>
            <w:vAlign w:val="center"/>
          </w:tcPr>
          <w:p w:rsidR="00000000" w:rsidDel="00000000" w:rsidP="00000000" w:rsidRDefault="00000000" w:rsidRPr="00000000" w14:paraId="000001D7">
            <w:pPr>
              <w:spacing w:after="120" w:lineRule="auto"/>
              <w:rPr>
                <w:b w:val="0"/>
                <w:sz w:val="20"/>
                <w:szCs w:val="20"/>
              </w:rPr>
            </w:pPr>
            <w:r w:rsidDel="00000000" w:rsidR="00000000" w:rsidRPr="00000000">
              <w:rPr>
                <w:b w:val="0"/>
                <w:sz w:val="20"/>
                <w:szCs w:val="20"/>
                <w:rtl w:val="0"/>
              </w:rPr>
              <w:t xml:space="preserve">Universidad de los Andes (s.f.). </w:t>
            </w:r>
            <w:r w:rsidDel="00000000" w:rsidR="00000000" w:rsidRPr="00000000">
              <w:rPr>
                <w:b w:val="0"/>
                <w:i w:val="1"/>
                <w:sz w:val="20"/>
                <w:szCs w:val="20"/>
                <w:rtl w:val="0"/>
              </w:rPr>
              <w:t xml:space="preserve">Lectura, escritura y oralidad.</w:t>
            </w:r>
            <w:r w:rsidDel="00000000" w:rsidR="00000000" w:rsidRPr="00000000">
              <w:rPr>
                <w:b w:val="0"/>
                <w:sz w:val="20"/>
                <w:szCs w:val="20"/>
                <w:rtl w:val="0"/>
              </w:rPr>
              <w:t xml:space="preserve"> </w:t>
            </w:r>
            <w:hyperlink r:id="rId65">
              <w:r w:rsidDel="00000000" w:rsidR="00000000" w:rsidRPr="00000000">
                <w:rPr>
                  <w:b w:val="0"/>
                  <w:color w:val="0000ff"/>
                  <w:sz w:val="20"/>
                  <w:szCs w:val="20"/>
                  <w:u w:val="single"/>
                  <w:rtl w:val="0"/>
                </w:rPr>
                <w:t xml:space="preserve">https://leo.uniandes.edu.co/index.php/menu-escritura/sub-menuscritura/122-mas-alla-de-los-conectores-logicos-el-hilo-conductor</w:t>
              </w:r>
            </w:hyperlink>
            <w:r w:rsidDel="00000000" w:rsidR="00000000" w:rsidRPr="00000000">
              <w:rPr>
                <w:b w:val="0"/>
                <w:sz w:val="20"/>
                <w:szCs w:val="20"/>
                <w:rtl w:val="0"/>
              </w:rPr>
              <w:t xml:space="preserve"> </w:t>
            </w:r>
          </w:p>
        </w:tc>
        <w:tc>
          <w:tcPr>
            <w:tcMar>
              <w:top w:w="100.0" w:type="dxa"/>
              <w:left w:w="100.0" w:type="dxa"/>
              <w:bottom w:w="100.0" w:type="dxa"/>
              <w:right w:w="100.0" w:type="dxa"/>
            </w:tcMar>
            <w:vAlign w:val="center"/>
          </w:tcPr>
          <w:p w:rsidR="00000000" w:rsidDel="00000000" w:rsidP="00000000" w:rsidRDefault="00000000" w:rsidRPr="00000000" w14:paraId="000001D8">
            <w:pPr>
              <w:spacing w:after="120" w:lineRule="auto"/>
              <w:jc w:val="center"/>
              <w:rPr>
                <w:b w:val="0"/>
                <w:sz w:val="20"/>
                <w:szCs w:val="20"/>
              </w:rPr>
            </w:pPr>
            <w:r w:rsidDel="00000000" w:rsidR="00000000" w:rsidRPr="00000000">
              <w:rPr>
                <w:b w:val="0"/>
                <w:sz w:val="20"/>
                <w:szCs w:val="20"/>
                <w:rtl w:val="0"/>
              </w:rPr>
              <w:t xml:space="preserve">Página web</w:t>
            </w:r>
          </w:p>
        </w:tc>
        <w:tc>
          <w:tcPr>
            <w:tcMar>
              <w:top w:w="100.0" w:type="dxa"/>
              <w:left w:w="100.0" w:type="dxa"/>
              <w:bottom w:w="100.0" w:type="dxa"/>
              <w:right w:w="100.0" w:type="dxa"/>
            </w:tcMar>
            <w:vAlign w:val="center"/>
          </w:tcPr>
          <w:p w:rsidR="00000000" w:rsidDel="00000000" w:rsidP="00000000" w:rsidRDefault="00000000" w:rsidRPr="00000000" w14:paraId="000001D9">
            <w:pPr>
              <w:spacing w:after="120" w:lineRule="auto"/>
              <w:rPr>
                <w:b w:val="0"/>
                <w:sz w:val="20"/>
                <w:szCs w:val="20"/>
              </w:rPr>
            </w:pPr>
            <w:hyperlink r:id="rId66">
              <w:r w:rsidDel="00000000" w:rsidR="00000000" w:rsidRPr="00000000">
                <w:rPr>
                  <w:b w:val="0"/>
                  <w:color w:val="0000ff"/>
                  <w:sz w:val="20"/>
                  <w:szCs w:val="20"/>
                  <w:u w:val="single"/>
                  <w:rtl w:val="0"/>
                </w:rPr>
                <w:t xml:space="preserve">https://leo.uniandes.edu.co/index.php/menu-escritura/sub-menuscritura/122-mas-alla-de-los-conectores-logicos-el-hilo-conductor</w:t>
              </w:r>
            </w:hyperlink>
            <w:r w:rsidDel="00000000" w:rsidR="00000000" w:rsidRPr="00000000">
              <w:rPr>
                <w:b w:val="0"/>
                <w:sz w:val="20"/>
                <w:szCs w:val="20"/>
                <w:rtl w:val="0"/>
              </w:rPr>
              <w:t xml:space="preserve"> </w:t>
            </w:r>
          </w:p>
        </w:tc>
      </w:tr>
    </w:tbl>
    <w:p w:rsidR="00000000" w:rsidDel="00000000" w:rsidP="00000000" w:rsidRDefault="00000000" w:rsidRPr="00000000" w14:paraId="000001DA">
      <w:pPr>
        <w:spacing w:after="120" w:lineRule="auto"/>
        <w:rPr>
          <w:sz w:val="20"/>
          <w:szCs w:val="20"/>
        </w:rPr>
      </w:pPr>
      <w:r w:rsidDel="00000000" w:rsidR="00000000" w:rsidRPr="00000000">
        <w:rPr>
          <w:rtl w:val="0"/>
        </w:rPr>
      </w:r>
    </w:p>
    <w:p w:rsidR="00000000" w:rsidDel="00000000" w:rsidP="00000000" w:rsidRDefault="00000000" w:rsidRPr="00000000" w14:paraId="000001DB">
      <w:pPr>
        <w:spacing w:after="120" w:lineRule="auto"/>
        <w:rPr>
          <w:sz w:val="20"/>
          <w:szCs w:val="20"/>
        </w:rPr>
      </w:pPr>
      <w:r w:rsidDel="00000000" w:rsidR="00000000" w:rsidRPr="00000000">
        <w:rPr>
          <w:rtl w:val="0"/>
        </w:rPr>
      </w:r>
    </w:p>
    <w:p w:rsidR="00000000" w:rsidDel="00000000" w:rsidP="00000000" w:rsidRDefault="00000000" w:rsidRPr="00000000" w14:paraId="000001DC">
      <w:pPr>
        <w:numPr>
          <w:ilvl w:val="0"/>
          <w:numId w:val="1"/>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GLOSARIO</w:t>
      </w:r>
    </w:p>
    <w:p w:rsidR="00000000" w:rsidDel="00000000" w:rsidP="00000000" w:rsidRDefault="00000000" w:rsidRPr="00000000" w14:paraId="000001DD">
      <w:pPr>
        <w:pBdr>
          <w:top w:space="0" w:sz="0" w:val="nil"/>
          <w:left w:space="0" w:sz="0" w:val="nil"/>
          <w:bottom w:space="0" w:sz="0" w:val="nil"/>
          <w:right w:space="0" w:sz="0" w:val="nil"/>
          <w:between w:space="0" w:sz="0" w:val="nil"/>
        </w:pBdr>
        <w:spacing w:after="120" w:lineRule="auto"/>
        <w:ind w:left="426" w:firstLine="0"/>
        <w:jc w:val="both"/>
        <w:rPr>
          <w:color w:val="000000"/>
          <w:sz w:val="20"/>
          <w:szCs w:val="20"/>
        </w:rPr>
      </w:pPr>
      <w:r w:rsidDel="00000000" w:rsidR="00000000" w:rsidRPr="00000000">
        <w:rPr>
          <w:rtl w:val="0"/>
        </w:rPr>
      </w:r>
    </w:p>
    <w:tbl>
      <w:tblPr>
        <w:tblStyle w:val="Table1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DE">
            <w:pPr>
              <w:spacing w:after="120" w:line="276" w:lineRule="auto"/>
              <w:jc w:val="center"/>
              <w:rPr>
                <w:color w:val="000000"/>
                <w:sz w:val="20"/>
                <w:szCs w:val="20"/>
              </w:rPr>
            </w:pPr>
            <w:r w:rsidDel="00000000" w:rsidR="00000000" w:rsidRPr="00000000">
              <w:rPr>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1DF">
            <w:pPr>
              <w:spacing w:after="120" w:line="276" w:lineRule="auto"/>
              <w:jc w:val="center"/>
              <w:rPr>
                <w:color w:val="000000"/>
                <w:sz w:val="20"/>
                <w:szCs w:val="20"/>
              </w:rPr>
            </w:pPr>
            <w:r w:rsidDel="00000000" w:rsidR="00000000" w:rsidRPr="00000000">
              <w:rPr>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E0">
            <w:pPr>
              <w:spacing w:after="120" w:line="276" w:lineRule="auto"/>
              <w:rPr>
                <w:sz w:val="20"/>
                <w:szCs w:val="20"/>
              </w:rPr>
            </w:pPr>
            <w:r w:rsidDel="00000000" w:rsidR="00000000" w:rsidRPr="00000000">
              <w:rPr>
                <w:sz w:val="20"/>
                <w:szCs w:val="20"/>
                <w:rtl w:val="0"/>
              </w:rPr>
              <w:t xml:space="preserve">Atractivos</w:t>
            </w:r>
          </w:p>
        </w:tc>
        <w:tc>
          <w:tcPr>
            <w:tcMar>
              <w:top w:w="100.0" w:type="dxa"/>
              <w:left w:w="100.0" w:type="dxa"/>
              <w:bottom w:w="100.0" w:type="dxa"/>
              <w:right w:w="100.0" w:type="dxa"/>
            </w:tcMar>
          </w:tcPr>
          <w:p w:rsidR="00000000" w:rsidDel="00000000" w:rsidP="00000000" w:rsidRDefault="00000000" w:rsidRPr="00000000" w14:paraId="000001E1">
            <w:pPr>
              <w:spacing w:after="120" w:line="276" w:lineRule="auto"/>
              <w:jc w:val="both"/>
              <w:rPr>
                <w:sz w:val="20"/>
                <w:szCs w:val="20"/>
              </w:rPr>
            </w:pPr>
            <w:r w:rsidDel="00000000" w:rsidR="00000000" w:rsidRPr="00000000">
              <w:rPr>
                <w:b w:val="0"/>
                <w:sz w:val="20"/>
                <w:szCs w:val="20"/>
                <w:rtl w:val="0"/>
              </w:rPr>
              <w:t xml:space="preserve">Todos aquellos bienes y servicios que por intermedio de la actividad del hombre y de los medios con que cuenta, hacen posible la actividad turística y satisfacen las actividades de la demanda, y plantea que, un recurso turístico constituye la existencia de un conjunto potencial (conocido o desconocido) de los bienes materiales o inmateriales a disposición del hombre y que pueden utilizarse mediante un proceso de transformación que hacen posible la actividad turística y satisfacen las necesidades de la demanda.</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E2">
            <w:pPr>
              <w:spacing w:after="120" w:line="276" w:lineRule="auto"/>
              <w:rPr>
                <w:sz w:val="20"/>
                <w:szCs w:val="20"/>
              </w:rPr>
            </w:pPr>
            <w:r w:rsidDel="00000000" w:rsidR="00000000" w:rsidRPr="00000000">
              <w:rPr>
                <w:sz w:val="20"/>
                <w:szCs w:val="20"/>
                <w:rtl w:val="0"/>
              </w:rPr>
              <w:t xml:space="preserve">Autorretrato</w:t>
            </w:r>
          </w:p>
        </w:tc>
        <w:tc>
          <w:tcPr>
            <w:tcMar>
              <w:top w:w="100.0" w:type="dxa"/>
              <w:left w:w="100.0" w:type="dxa"/>
              <w:bottom w:w="100.0" w:type="dxa"/>
              <w:right w:w="100.0" w:type="dxa"/>
            </w:tcMar>
          </w:tcPr>
          <w:p w:rsidR="00000000" w:rsidDel="00000000" w:rsidP="00000000" w:rsidRDefault="00000000" w:rsidRPr="00000000" w14:paraId="000001E3">
            <w:pPr>
              <w:spacing w:after="120" w:line="276" w:lineRule="auto"/>
              <w:jc w:val="both"/>
              <w:rPr>
                <w:sz w:val="20"/>
                <w:szCs w:val="20"/>
              </w:rPr>
            </w:pPr>
            <w:r w:rsidDel="00000000" w:rsidR="00000000" w:rsidRPr="00000000">
              <w:rPr>
                <w:b w:val="0"/>
                <w:sz w:val="20"/>
                <w:szCs w:val="20"/>
                <w:rtl w:val="0"/>
              </w:rPr>
              <w:t xml:space="preserve">Descripción que se hace de sí mismo. </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E4">
            <w:pPr>
              <w:spacing w:after="120" w:line="276" w:lineRule="auto"/>
              <w:rPr>
                <w:sz w:val="20"/>
                <w:szCs w:val="20"/>
              </w:rPr>
            </w:pPr>
            <w:r w:rsidDel="00000000" w:rsidR="00000000" w:rsidRPr="00000000">
              <w:rPr>
                <w:sz w:val="20"/>
                <w:szCs w:val="20"/>
                <w:rtl w:val="0"/>
              </w:rPr>
              <w:t xml:space="preserve">Caricatura</w:t>
            </w:r>
          </w:p>
        </w:tc>
        <w:tc>
          <w:tcPr>
            <w:tcMar>
              <w:top w:w="100.0" w:type="dxa"/>
              <w:left w:w="100.0" w:type="dxa"/>
              <w:bottom w:w="100.0" w:type="dxa"/>
              <w:right w:w="100.0" w:type="dxa"/>
            </w:tcMar>
          </w:tcPr>
          <w:p w:rsidR="00000000" w:rsidDel="00000000" w:rsidP="00000000" w:rsidRDefault="00000000" w:rsidRPr="00000000" w14:paraId="000001E5">
            <w:pPr>
              <w:spacing w:after="120" w:line="276" w:lineRule="auto"/>
              <w:jc w:val="both"/>
              <w:rPr>
                <w:sz w:val="20"/>
                <w:szCs w:val="20"/>
              </w:rPr>
            </w:pPr>
            <w:r w:rsidDel="00000000" w:rsidR="00000000" w:rsidRPr="00000000">
              <w:rPr>
                <w:b w:val="0"/>
                <w:sz w:val="20"/>
                <w:szCs w:val="20"/>
                <w:rtl w:val="0"/>
              </w:rPr>
              <w:t xml:space="preserve">Deforma la descripción con una intención irónica y humorística</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E6">
            <w:pPr>
              <w:spacing w:after="120" w:line="276" w:lineRule="auto"/>
              <w:rPr>
                <w:sz w:val="20"/>
                <w:szCs w:val="20"/>
              </w:rPr>
            </w:pPr>
            <w:r w:rsidDel="00000000" w:rsidR="00000000" w:rsidRPr="00000000">
              <w:rPr>
                <w:sz w:val="20"/>
                <w:szCs w:val="20"/>
                <w:rtl w:val="0"/>
              </w:rPr>
              <w:t xml:space="preserve">Cronografía </w:t>
            </w:r>
          </w:p>
        </w:tc>
        <w:tc>
          <w:tcPr>
            <w:tcMar>
              <w:top w:w="100.0" w:type="dxa"/>
              <w:left w:w="100.0" w:type="dxa"/>
              <w:bottom w:w="100.0" w:type="dxa"/>
              <w:right w:w="100.0" w:type="dxa"/>
            </w:tcMar>
          </w:tcPr>
          <w:p w:rsidR="00000000" w:rsidDel="00000000" w:rsidP="00000000" w:rsidRDefault="00000000" w:rsidRPr="00000000" w14:paraId="000001E7">
            <w:pPr>
              <w:spacing w:after="120" w:line="276" w:lineRule="auto"/>
              <w:jc w:val="both"/>
              <w:rPr>
                <w:sz w:val="20"/>
                <w:szCs w:val="20"/>
              </w:rPr>
            </w:pPr>
            <w:r w:rsidDel="00000000" w:rsidR="00000000" w:rsidRPr="00000000">
              <w:rPr>
                <w:b w:val="0"/>
                <w:sz w:val="20"/>
                <w:szCs w:val="20"/>
                <w:rtl w:val="0"/>
              </w:rPr>
              <w:t xml:space="preserve">Descripción de una época histórica, un tiempo o momento determinado. </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E8">
            <w:pPr>
              <w:spacing w:after="120" w:line="276" w:lineRule="auto"/>
              <w:rPr>
                <w:sz w:val="20"/>
                <w:szCs w:val="20"/>
              </w:rPr>
            </w:pPr>
            <w:r w:rsidDel="00000000" w:rsidR="00000000" w:rsidRPr="00000000">
              <w:rPr>
                <w:sz w:val="20"/>
                <w:szCs w:val="20"/>
                <w:rtl w:val="0"/>
              </w:rPr>
              <w:t xml:space="preserve">Demanda</w:t>
            </w:r>
          </w:p>
        </w:tc>
        <w:tc>
          <w:tcPr>
            <w:tcMar>
              <w:top w:w="100.0" w:type="dxa"/>
              <w:left w:w="100.0" w:type="dxa"/>
              <w:bottom w:w="100.0" w:type="dxa"/>
              <w:right w:w="100.0" w:type="dxa"/>
            </w:tcMar>
          </w:tcPr>
          <w:p w:rsidR="00000000" w:rsidDel="00000000" w:rsidP="00000000" w:rsidRDefault="00000000" w:rsidRPr="00000000" w14:paraId="000001E9">
            <w:pPr>
              <w:spacing w:after="120" w:line="276" w:lineRule="auto"/>
              <w:jc w:val="both"/>
              <w:rPr>
                <w:sz w:val="20"/>
                <w:szCs w:val="20"/>
              </w:rPr>
            </w:pPr>
            <w:r w:rsidDel="00000000" w:rsidR="00000000" w:rsidRPr="00000000">
              <w:rPr>
                <w:b w:val="0"/>
                <w:sz w:val="20"/>
                <w:szCs w:val="20"/>
                <w:rtl w:val="0"/>
              </w:rPr>
              <w:t xml:space="preserve">La demanda turística es el número de personas que viajan o desean viajar para utilizar instalaciones turísticas y servicios lejos de sus lugares de trabajo o residencia</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EA">
            <w:pPr>
              <w:spacing w:after="120" w:line="276" w:lineRule="auto"/>
              <w:rPr>
                <w:sz w:val="20"/>
                <w:szCs w:val="20"/>
              </w:rPr>
            </w:pPr>
            <w:r w:rsidDel="00000000" w:rsidR="00000000" w:rsidRPr="00000000">
              <w:rPr>
                <w:sz w:val="20"/>
                <w:szCs w:val="20"/>
                <w:rtl w:val="0"/>
              </w:rPr>
              <w:t xml:space="preserve">Desarrollo sostenible:</w:t>
            </w:r>
          </w:p>
          <w:p w:rsidR="00000000" w:rsidDel="00000000" w:rsidP="00000000" w:rsidRDefault="00000000" w:rsidRPr="00000000" w14:paraId="000001EB">
            <w:pPr>
              <w:spacing w:after="120" w:line="276" w:lineRule="auto"/>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EC">
            <w:pPr>
              <w:spacing w:after="120" w:line="276" w:lineRule="auto"/>
              <w:jc w:val="both"/>
              <w:rPr>
                <w:sz w:val="20"/>
                <w:szCs w:val="20"/>
              </w:rPr>
            </w:pPr>
            <w:r w:rsidDel="00000000" w:rsidR="00000000" w:rsidRPr="00000000">
              <w:rPr>
                <w:b w:val="0"/>
                <w:sz w:val="20"/>
                <w:szCs w:val="20"/>
                <w:rtl w:val="0"/>
              </w:rPr>
              <w:t xml:space="preserve">Conjunto de políticas, técnicas y tecnologías aplicadas a la generación de bienestar, conservando la capacidad productiva de los ecosistemas que permitan el sostenimiento y la disponibilidad de recursos naturales para las generaciones futuras.</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ED">
            <w:pPr>
              <w:spacing w:after="120" w:line="276" w:lineRule="auto"/>
              <w:rPr>
                <w:sz w:val="20"/>
                <w:szCs w:val="20"/>
              </w:rPr>
            </w:pPr>
            <w:r w:rsidDel="00000000" w:rsidR="00000000" w:rsidRPr="00000000">
              <w:rPr>
                <w:sz w:val="20"/>
                <w:szCs w:val="20"/>
                <w:rtl w:val="0"/>
              </w:rPr>
              <w:t xml:space="preserve">Destino turístico</w:t>
            </w:r>
          </w:p>
        </w:tc>
        <w:tc>
          <w:tcPr>
            <w:tcMar>
              <w:top w:w="100.0" w:type="dxa"/>
              <w:left w:w="100.0" w:type="dxa"/>
              <w:bottom w:w="100.0" w:type="dxa"/>
              <w:right w:w="100.0" w:type="dxa"/>
            </w:tcMar>
          </w:tcPr>
          <w:p w:rsidR="00000000" w:rsidDel="00000000" w:rsidP="00000000" w:rsidRDefault="00000000" w:rsidRPr="00000000" w14:paraId="000001EE">
            <w:pPr>
              <w:spacing w:after="120" w:line="276" w:lineRule="auto"/>
              <w:jc w:val="both"/>
              <w:rPr>
                <w:sz w:val="20"/>
                <w:szCs w:val="20"/>
              </w:rPr>
            </w:pPr>
            <w:r w:rsidDel="00000000" w:rsidR="00000000" w:rsidRPr="00000000">
              <w:rPr>
                <w:b w:val="0"/>
                <w:sz w:val="20"/>
                <w:szCs w:val="20"/>
                <w:rtl w:val="0"/>
              </w:rPr>
              <w:t xml:space="preserve">Es un espacio geográfico determinado, que cuenta con productos turísticos que satisfacen las expectativas del turista.</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EF">
            <w:pPr>
              <w:spacing w:after="120" w:line="276" w:lineRule="auto"/>
              <w:rPr>
                <w:sz w:val="20"/>
                <w:szCs w:val="20"/>
              </w:rPr>
            </w:pPr>
            <w:r w:rsidDel="00000000" w:rsidR="00000000" w:rsidRPr="00000000">
              <w:rPr>
                <w:sz w:val="20"/>
                <w:szCs w:val="20"/>
                <w:rtl w:val="0"/>
              </w:rPr>
              <w:t xml:space="preserve">Descripción Subjetiva</w:t>
            </w:r>
          </w:p>
        </w:tc>
        <w:tc>
          <w:tcPr>
            <w:tcMar>
              <w:top w:w="100.0" w:type="dxa"/>
              <w:left w:w="100.0" w:type="dxa"/>
              <w:bottom w:w="100.0" w:type="dxa"/>
              <w:right w:w="100.0" w:type="dxa"/>
            </w:tcMar>
          </w:tcPr>
          <w:p w:rsidR="00000000" w:rsidDel="00000000" w:rsidP="00000000" w:rsidRDefault="00000000" w:rsidRPr="00000000" w14:paraId="000001F0">
            <w:pPr>
              <w:spacing w:after="120" w:line="276" w:lineRule="auto"/>
              <w:jc w:val="both"/>
              <w:rPr>
                <w:sz w:val="20"/>
                <w:szCs w:val="20"/>
              </w:rPr>
            </w:pPr>
            <w:r w:rsidDel="00000000" w:rsidR="00000000" w:rsidRPr="00000000">
              <w:rPr>
                <w:b w:val="0"/>
                <w:sz w:val="20"/>
                <w:szCs w:val="20"/>
                <w:rtl w:val="0"/>
              </w:rPr>
              <w:t xml:space="preserve">Es una forma de dar a conocer un fenómeno, muchas veces desde la interpretación del emisor, o también desde la opinión, sentimientos y sensaciones que este tiene frente a la realidad que describe</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F1">
            <w:pPr>
              <w:spacing w:after="120" w:line="276" w:lineRule="auto"/>
              <w:rPr>
                <w:sz w:val="20"/>
                <w:szCs w:val="20"/>
              </w:rPr>
            </w:pPr>
            <w:r w:rsidDel="00000000" w:rsidR="00000000" w:rsidRPr="00000000">
              <w:rPr>
                <w:sz w:val="20"/>
                <w:szCs w:val="20"/>
                <w:rtl w:val="0"/>
              </w:rPr>
              <w:t xml:space="preserve">Etopeya </w:t>
            </w:r>
          </w:p>
        </w:tc>
        <w:tc>
          <w:tcPr>
            <w:tcMar>
              <w:top w:w="100.0" w:type="dxa"/>
              <w:left w:w="100.0" w:type="dxa"/>
              <w:bottom w:w="100.0" w:type="dxa"/>
              <w:right w:w="100.0" w:type="dxa"/>
            </w:tcMar>
          </w:tcPr>
          <w:p w:rsidR="00000000" w:rsidDel="00000000" w:rsidP="00000000" w:rsidRDefault="00000000" w:rsidRPr="00000000" w14:paraId="000001F2">
            <w:pPr>
              <w:spacing w:after="120" w:line="276" w:lineRule="auto"/>
              <w:jc w:val="both"/>
              <w:rPr>
                <w:sz w:val="20"/>
                <w:szCs w:val="20"/>
              </w:rPr>
            </w:pPr>
            <w:r w:rsidDel="00000000" w:rsidR="00000000" w:rsidRPr="00000000">
              <w:rPr>
                <w:b w:val="0"/>
                <w:sz w:val="20"/>
                <w:szCs w:val="20"/>
                <w:rtl w:val="0"/>
              </w:rPr>
              <w:t xml:space="preserve">Descripción de las costumbres, las virtudes, los talentos, los defectos y las cualidades morales o psicológicas de las personas. </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F3">
            <w:pPr>
              <w:spacing w:after="120" w:line="276" w:lineRule="auto"/>
              <w:rPr>
                <w:sz w:val="20"/>
                <w:szCs w:val="20"/>
              </w:rPr>
            </w:pPr>
            <w:r w:rsidDel="00000000" w:rsidR="00000000" w:rsidRPr="00000000">
              <w:rPr>
                <w:sz w:val="20"/>
                <w:szCs w:val="20"/>
                <w:rtl w:val="0"/>
              </w:rPr>
              <w:t xml:space="preserve">Exposición interpretativa</w:t>
            </w:r>
          </w:p>
        </w:tc>
        <w:tc>
          <w:tcPr>
            <w:tcMar>
              <w:top w:w="100.0" w:type="dxa"/>
              <w:left w:w="100.0" w:type="dxa"/>
              <w:bottom w:w="100.0" w:type="dxa"/>
              <w:right w:w="100.0" w:type="dxa"/>
            </w:tcMar>
          </w:tcPr>
          <w:p w:rsidR="00000000" w:rsidDel="00000000" w:rsidP="00000000" w:rsidRDefault="00000000" w:rsidRPr="00000000" w14:paraId="000001F4">
            <w:pPr>
              <w:spacing w:after="120" w:line="276" w:lineRule="auto"/>
              <w:jc w:val="both"/>
              <w:rPr>
                <w:sz w:val="20"/>
                <w:szCs w:val="20"/>
              </w:rPr>
            </w:pPr>
            <w:r w:rsidDel="00000000" w:rsidR="00000000" w:rsidRPr="00000000">
              <w:rPr>
                <w:b w:val="0"/>
                <w:sz w:val="20"/>
                <w:szCs w:val="20"/>
                <w:rtl w:val="0"/>
              </w:rPr>
              <w:t xml:space="preserve">Es la representación de ideas y hechos mediante la utilización de soportes ilustrativos, gráficos, participativos o con efectos especiales. </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F5">
            <w:pPr>
              <w:spacing w:after="120" w:line="276" w:lineRule="auto"/>
              <w:rPr>
                <w:sz w:val="20"/>
                <w:szCs w:val="20"/>
              </w:rPr>
            </w:pPr>
            <w:r w:rsidDel="00000000" w:rsidR="00000000" w:rsidRPr="00000000">
              <w:rPr>
                <w:sz w:val="20"/>
                <w:szCs w:val="20"/>
                <w:rtl w:val="0"/>
              </w:rPr>
              <w:t xml:space="preserve">Gentrificación:</w:t>
            </w:r>
          </w:p>
          <w:p w:rsidR="00000000" w:rsidDel="00000000" w:rsidP="00000000" w:rsidRDefault="00000000" w:rsidRPr="00000000" w14:paraId="000001F6">
            <w:pPr>
              <w:spacing w:after="120" w:line="276" w:lineRule="auto"/>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F7">
            <w:pPr>
              <w:spacing w:after="120" w:line="276" w:lineRule="auto"/>
              <w:jc w:val="both"/>
              <w:rPr>
                <w:b w:val="0"/>
                <w:sz w:val="20"/>
                <w:szCs w:val="20"/>
              </w:rPr>
            </w:pPr>
            <w:r w:rsidDel="00000000" w:rsidR="00000000" w:rsidRPr="00000000">
              <w:rPr>
                <w:b w:val="0"/>
                <w:sz w:val="20"/>
                <w:szCs w:val="20"/>
                <w:rtl w:val="0"/>
              </w:rPr>
              <w:t xml:space="preserve">Proceso de rehabilitación urbanística y social de una zona urbana deprimida o deteriorada, que provoca un desplazamiento paulatino de los vecinos empobrecidos del barrio por otros de un nivel social y económico más alto.</w:t>
            </w:r>
          </w:p>
          <w:p w:rsidR="00000000" w:rsidDel="00000000" w:rsidP="00000000" w:rsidRDefault="00000000" w:rsidRPr="00000000" w14:paraId="000001F8">
            <w:pPr>
              <w:spacing w:after="120" w:line="276" w:lineRule="auto"/>
              <w:jc w:val="both"/>
              <w:rPr>
                <w:sz w:val="20"/>
                <w:szCs w:val="20"/>
              </w:rPr>
            </w:pPr>
            <w:r w:rsidDel="00000000" w:rsidR="00000000" w:rsidRPr="00000000">
              <w:rPr>
                <w:b w:val="0"/>
                <w:sz w:val="20"/>
                <w:szCs w:val="20"/>
                <w:rtl w:val="0"/>
              </w:rPr>
              <w:t xml:space="preserve">Turismo </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F9">
            <w:pPr>
              <w:spacing w:after="120" w:line="276" w:lineRule="auto"/>
              <w:rPr>
                <w:sz w:val="20"/>
                <w:szCs w:val="20"/>
              </w:rPr>
            </w:pPr>
            <w:r w:rsidDel="00000000" w:rsidR="00000000" w:rsidRPr="00000000">
              <w:rPr>
                <w:sz w:val="20"/>
                <w:szCs w:val="20"/>
                <w:rtl w:val="0"/>
              </w:rPr>
              <w:t xml:space="preserve">Gestión:</w:t>
            </w:r>
          </w:p>
          <w:p w:rsidR="00000000" w:rsidDel="00000000" w:rsidP="00000000" w:rsidRDefault="00000000" w:rsidRPr="00000000" w14:paraId="000001FA">
            <w:pPr>
              <w:spacing w:after="120" w:line="276" w:lineRule="auto"/>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FB">
            <w:pPr>
              <w:spacing w:after="120" w:line="276" w:lineRule="auto"/>
              <w:jc w:val="both"/>
              <w:rPr>
                <w:sz w:val="20"/>
                <w:szCs w:val="20"/>
              </w:rPr>
            </w:pPr>
            <w:r w:rsidDel="00000000" w:rsidR="00000000" w:rsidRPr="00000000">
              <w:rPr>
                <w:b w:val="0"/>
                <w:sz w:val="20"/>
                <w:szCs w:val="20"/>
                <w:rtl w:val="0"/>
              </w:rPr>
              <w:t xml:space="preserve">Acciones administrativas, técnicas y financieras para el logro de un objetivo particular o colectivo. </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FC">
            <w:pPr>
              <w:spacing w:after="120" w:line="276" w:lineRule="auto"/>
              <w:rPr>
                <w:sz w:val="20"/>
                <w:szCs w:val="20"/>
              </w:rPr>
            </w:pPr>
            <w:r w:rsidDel="00000000" w:rsidR="00000000" w:rsidRPr="00000000">
              <w:rPr>
                <w:sz w:val="20"/>
                <w:szCs w:val="20"/>
                <w:rtl w:val="0"/>
              </w:rPr>
              <w:t xml:space="preserve">Impacto ambiental:</w:t>
            </w:r>
          </w:p>
          <w:p w:rsidR="00000000" w:rsidDel="00000000" w:rsidP="00000000" w:rsidRDefault="00000000" w:rsidRPr="00000000" w14:paraId="000001FD">
            <w:pPr>
              <w:spacing w:after="120" w:line="276" w:lineRule="auto"/>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FE">
            <w:pPr>
              <w:spacing w:after="120" w:line="276" w:lineRule="auto"/>
              <w:jc w:val="both"/>
              <w:rPr>
                <w:sz w:val="20"/>
                <w:szCs w:val="20"/>
              </w:rPr>
            </w:pPr>
            <w:r w:rsidDel="00000000" w:rsidR="00000000" w:rsidRPr="00000000">
              <w:rPr>
                <w:b w:val="0"/>
                <w:sz w:val="20"/>
                <w:szCs w:val="20"/>
                <w:rtl w:val="0"/>
              </w:rPr>
              <w:t xml:space="preserve">Cambio adverso o benéfico en los elementos del ambiente, por fuente natural o antrópica que es determinable a través de mediciones y que puede ser reversible o no.</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FF">
            <w:pPr>
              <w:spacing w:after="120" w:line="276" w:lineRule="auto"/>
              <w:rPr>
                <w:sz w:val="20"/>
                <w:szCs w:val="20"/>
              </w:rPr>
            </w:pPr>
            <w:r w:rsidDel="00000000" w:rsidR="00000000" w:rsidRPr="00000000">
              <w:rPr>
                <w:sz w:val="20"/>
                <w:szCs w:val="20"/>
                <w:rtl w:val="0"/>
              </w:rPr>
              <w:t xml:space="preserve">Medios interpretativos</w:t>
            </w:r>
          </w:p>
        </w:tc>
        <w:tc>
          <w:tcPr>
            <w:tcMar>
              <w:top w:w="100.0" w:type="dxa"/>
              <w:left w:w="100.0" w:type="dxa"/>
              <w:bottom w:w="100.0" w:type="dxa"/>
              <w:right w:w="100.0" w:type="dxa"/>
            </w:tcMar>
          </w:tcPr>
          <w:p w:rsidR="00000000" w:rsidDel="00000000" w:rsidP="00000000" w:rsidRDefault="00000000" w:rsidRPr="00000000" w14:paraId="00000200">
            <w:pPr>
              <w:spacing w:after="120" w:line="276" w:lineRule="auto"/>
              <w:jc w:val="both"/>
              <w:rPr>
                <w:sz w:val="20"/>
                <w:szCs w:val="20"/>
              </w:rPr>
            </w:pPr>
            <w:r w:rsidDel="00000000" w:rsidR="00000000" w:rsidRPr="00000000">
              <w:rPr>
                <w:b w:val="0"/>
                <w:sz w:val="20"/>
                <w:szCs w:val="20"/>
                <w:rtl w:val="0"/>
              </w:rPr>
              <w:t xml:space="preserve">Son los ‘vehículos’ a través de los cuales se transmite un mensaje interpretativo al visitante. Pueden ser “atendidos por personal”, que contemplan una interacción entre el público y una persona que es guía o intérprete; o bien, “no atendidos”, es decir, aquellos servicios que no utilizan personal directamente, sino objetos, artilugios o aparatos.</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01">
            <w:pPr>
              <w:spacing w:after="120" w:line="276" w:lineRule="auto"/>
              <w:rPr>
                <w:sz w:val="20"/>
                <w:szCs w:val="20"/>
              </w:rPr>
            </w:pPr>
            <w:r w:rsidDel="00000000" w:rsidR="00000000" w:rsidRPr="00000000">
              <w:rPr>
                <w:sz w:val="20"/>
                <w:szCs w:val="20"/>
                <w:rtl w:val="0"/>
              </w:rPr>
              <w:t xml:space="preserve">Paralelismo</w:t>
            </w:r>
          </w:p>
          <w:p w:rsidR="00000000" w:rsidDel="00000000" w:rsidP="00000000" w:rsidRDefault="00000000" w:rsidRPr="00000000" w14:paraId="00000202">
            <w:pPr>
              <w:spacing w:after="120" w:line="276" w:lineRule="auto"/>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03">
            <w:pPr>
              <w:spacing w:after="120" w:line="276" w:lineRule="auto"/>
              <w:jc w:val="both"/>
              <w:rPr>
                <w:sz w:val="20"/>
                <w:szCs w:val="20"/>
              </w:rPr>
            </w:pPr>
            <w:r w:rsidDel="00000000" w:rsidR="00000000" w:rsidRPr="00000000">
              <w:rPr>
                <w:b w:val="0"/>
                <w:sz w:val="20"/>
                <w:szCs w:val="20"/>
                <w:rtl w:val="0"/>
              </w:rPr>
              <w:t xml:space="preserve">Descripción consecutiva o mezclada a fin de establecer una comparación y construir semejanzas y diferencias. </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04">
            <w:pPr>
              <w:spacing w:after="120" w:line="276" w:lineRule="auto"/>
              <w:rPr>
                <w:sz w:val="20"/>
                <w:szCs w:val="20"/>
              </w:rPr>
            </w:pPr>
            <w:r w:rsidDel="00000000" w:rsidR="00000000" w:rsidRPr="00000000">
              <w:rPr>
                <w:sz w:val="20"/>
                <w:szCs w:val="20"/>
                <w:rtl w:val="0"/>
              </w:rPr>
              <w:t xml:space="preserve">Potencial turístico</w:t>
            </w:r>
          </w:p>
        </w:tc>
        <w:tc>
          <w:tcPr>
            <w:tcMar>
              <w:top w:w="100.0" w:type="dxa"/>
              <w:left w:w="100.0" w:type="dxa"/>
              <w:bottom w:w="100.0" w:type="dxa"/>
              <w:right w:w="100.0" w:type="dxa"/>
            </w:tcMar>
          </w:tcPr>
          <w:p w:rsidR="00000000" w:rsidDel="00000000" w:rsidP="00000000" w:rsidRDefault="00000000" w:rsidRPr="00000000" w14:paraId="00000205">
            <w:pPr>
              <w:spacing w:after="120" w:line="276" w:lineRule="auto"/>
              <w:jc w:val="both"/>
              <w:rPr>
                <w:sz w:val="20"/>
                <w:szCs w:val="20"/>
              </w:rPr>
            </w:pPr>
            <w:r w:rsidDel="00000000" w:rsidR="00000000" w:rsidRPr="00000000">
              <w:rPr>
                <w:b w:val="0"/>
                <w:color w:val="000000"/>
                <w:sz w:val="20"/>
                <w:szCs w:val="20"/>
                <w:rtl w:val="0"/>
              </w:rPr>
              <w:t xml:space="preserve">Determinado por la forma en que la oferta de productos y servicios turísticos de una localidad se adapta para satisfacer las necesidades actuales de esparcimiento y recreación de los turistas nacionales e internacionales.</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06">
            <w:pPr>
              <w:spacing w:after="120" w:line="276" w:lineRule="auto"/>
              <w:rPr>
                <w:sz w:val="20"/>
                <w:szCs w:val="20"/>
              </w:rPr>
            </w:pPr>
            <w:r w:rsidDel="00000000" w:rsidR="00000000" w:rsidRPr="00000000">
              <w:rPr>
                <w:sz w:val="20"/>
                <w:szCs w:val="20"/>
                <w:rtl w:val="0"/>
              </w:rPr>
              <w:t xml:space="preserve">Prosopografía </w:t>
            </w:r>
          </w:p>
        </w:tc>
        <w:tc>
          <w:tcPr>
            <w:tcMar>
              <w:top w:w="100.0" w:type="dxa"/>
              <w:left w:w="100.0" w:type="dxa"/>
              <w:bottom w:w="100.0" w:type="dxa"/>
              <w:right w:w="100.0" w:type="dxa"/>
            </w:tcMar>
          </w:tcPr>
          <w:p w:rsidR="00000000" w:rsidDel="00000000" w:rsidP="00000000" w:rsidRDefault="00000000" w:rsidRPr="00000000" w14:paraId="00000207">
            <w:pPr>
              <w:spacing w:after="120" w:line="276" w:lineRule="auto"/>
              <w:jc w:val="both"/>
              <w:rPr>
                <w:color w:val="000000"/>
                <w:sz w:val="20"/>
                <w:szCs w:val="20"/>
              </w:rPr>
            </w:pPr>
            <w:r w:rsidDel="00000000" w:rsidR="00000000" w:rsidRPr="00000000">
              <w:rPr>
                <w:b w:val="0"/>
                <w:sz w:val="20"/>
                <w:szCs w:val="20"/>
                <w:rtl w:val="0"/>
              </w:rPr>
              <w:t xml:space="preserve">Descripción de los rasgos físicos de una persona o de un animal. Se centra en su figura corporal y la ropa.</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08">
            <w:pPr>
              <w:spacing w:after="120" w:line="276" w:lineRule="auto"/>
              <w:rPr>
                <w:sz w:val="20"/>
                <w:szCs w:val="20"/>
              </w:rPr>
            </w:pPr>
            <w:r w:rsidDel="00000000" w:rsidR="00000000" w:rsidRPr="00000000">
              <w:rPr>
                <w:sz w:val="20"/>
                <w:szCs w:val="20"/>
                <w:rtl w:val="0"/>
              </w:rPr>
              <w:t xml:space="preserve">Responsabilidad social:</w:t>
            </w:r>
          </w:p>
        </w:tc>
        <w:tc>
          <w:tcPr>
            <w:tcMar>
              <w:top w:w="100.0" w:type="dxa"/>
              <w:left w:w="100.0" w:type="dxa"/>
              <w:bottom w:w="100.0" w:type="dxa"/>
              <w:right w:w="100.0" w:type="dxa"/>
            </w:tcMar>
          </w:tcPr>
          <w:p w:rsidR="00000000" w:rsidDel="00000000" w:rsidP="00000000" w:rsidRDefault="00000000" w:rsidRPr="00000000" w14:paraId="00000209">
            <w:pPr>
              <w:spacing w:after="120" w:line="276" w:lineRule="auto"/>
              <w:jc w:val="both"/>
              <w:rPr>
                <w:b w:val="0"/>
                <w:sz w:val="20"/>
                <w:szCs w:val="20"/>
              </w:rPr>
            </w:pPr>
            <w:r w:rsidDel="00000000" w:rsidR="00000000" w:rsidRPr="00000000">
              <w:rPr>
                <w:b w:val="0"/>
                <w:sz w:val="20"/>
                <w:szCs w:val="20"/>
                <w:rtl w:val="0"/>
              </w:rPr>
              <w:t xml:space="preserve">Corresponsabilidad de una organización con el entorno social donde tiene influencia.</w:t>
            </w:r>
          </w:p>
          <w:p w:rsidR="00000000" w:rsidDel="00000000" w:rsidP="00000000" w:rsidRDefault="00000000" w:rsidRPr="00000000" w14:paraId="0000020A">
            <w:pPr>
              <w:spacing w:after="120" w:line="276" w:lineRule="auto"/>
              <w:jc w:val="both"/>
              <w:rPr>
                <w:sz w:val="20"/>
                <w:szCs w:val="20"/>
              </w:rPr>
            </w:pP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0B">
            <w:pPr>
              <w:spacing w:after="120" w:line="276" w:lineRule="auto"/>
              <w:rPr>
                <w:sz w:val="20"/>
                <w:szCs w:val="20"/>
              </w:rPr>
            </w:pPr>
            <w:r w:rsidDel="00000000" w:rsidR="00000000" w:rsidRPr="00000000">
              <w:rPr>
                <w:sz w:val="20"/>
                <w:szCs w:val="20"/>
                <w:rtl w:val="0"/>
              </w:rPr>
              <w:t xml:space="preserve">Retrato</w:t>
            </w:r>
          </w:p>
        </w:tc>
        <w:tc>
          <w:tcPr>
            <w:tcMar>
              <w:top w:w="100.0" w:type="dxa"/>
              <w:left w:w="100.0" w:type="dxa"/>
              <w:bottom w:w="100.0" w:type="dxa"/>
              <w:right w:w="100.0" w:type="dxa"/>
            </w:tcMar>
          </w:tcPr>
          <w:p w:rsidR="00000000" w:rsidDel="00000000" w:rsidP="00000000" w:rsidRDefault="00000000" w:rsidRPr="00000000" w14:paraId="0000020C">
            <w:pPr>
              <w:spacing w:after="120" w:line="276" w:lineRule="auto"/>
              <w:jc w:val="both"/>
              <w:rPr>
                <w:sz w:val="20"/>
                <w:szCs w:val="20"/>
              </w:rPr>
            </w:pPr>
            <w:r w:rsidDel="00000000" w:rsidR="00000000" w:rsidRPr="00000000">
              <w:rPr>
                <w:b w:val="0"/>
                <w:sz w:val="20"/>
                <w:szCs w:val="20"/>
                <w:rtl w:val="0"/>
              </w:rPr>
              <w:t xml:space="preserve">Es la suma de la prosopografía y la etopeya. Incluye cualidades físicas, morales e intelectuales.</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0D">
            <w:pPr>
              <w:spacing w:after="120" w:line="276" w:lineRule="auto"/>
              <w:rPr>
                <w:sz w:val="20"/>
                <w:szCs w:val="20"/>
              </w:rPr>
            </w:pPr>
            <w:r w:rsidDel="00000000" w:rsidR="00000000" w:rsidRPr="00000000">
              <w:rPr>
                <w:sz w:val="20"/>
                <w:szCs w:val="20"/>
                <w:rtl w:val="0"/>
              </w:rPr>
              <w:t xml:space="preserve">Sostenible: </w:t>
            </w:r>
          </w:p>
          <w:p w:rsidR="00000000" w:rsidDel="00000000" w:rsidP="00000000" w:rsidRDefault="00000000" w:rsidRPr="00000000" w14:paraId="0000020E">
            <w:pPr>
              <w:spacing w:after="120" w:line="276" w:lineRule="auto"/>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0F">
            <w:pPr>
              <w:spacing w:after="120" w:line="276" w:lineRule="auto"/>
              <w:jc w:val="both"/>
              <w:rPr>
                <w:sz w:val="20"/>
                <w:szCs w:val="20"/>
              </w:rPr>
            </w:pPr>
            <w:r w:rsidDel="00000000" w:rsidR="00000000" w:rsidRPr="00000000">
              <w:rPr>
                <w:b w:val="0"/>
                <w:sz w:val="20"/>
                <w:szCs w:val="20"/>
                <w:rtl w:val="0"/>
              </w:rPr>
              <w:t xml:space="preserve">Aquel que toma en consideración las repercusiones económicas, socioculturales y ambientales, actuales y futuras, para desarrollar actividades que den respuesta a las necesidades de los visitantes, de los destinos, de las comunidades anfitrionas y de la industria turística y del entorno</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10">
            <w:pPr>
              <w:spacing w:after="120" w:line="276" w:lineRule="auto"/>
              <w:rPr>
                <w:sz w:val="20"/>
                <w:szCs w:val="20"/>
              </w:rPr>
            </w:pPr>
            <w:r w:rsidDel="00000000" w:rsidR="00000000" w:rsidRPr="00000000">
              <w:rPr>
                <w:sz w:val="20"/>
                <w:szCs w:val="20"/>
                <w:rtl w:val="0"/>
              </w:rPr>
              <w:t xml:space="preserve">Topografía</w:t>
            </w:r>
          </w:p>
        </w:tc>
        <w:tc>
          <w:tcPr>
            <w:tcMar>
              <w:top w:w="100.0" w:type="dxa"/>
              <w:left w:w="100.0" w:type="dxa"/>
              <w:bottom w:w="100.0" w:type="dxa"/>
              <w:right w:w="100.0" w:type="dxa"/>
            </w:tcMar>
          </w:tcPr>
          <w:p w:rsidR="00000000" w:rsidDel="00000000" w:rsidP="00000000" w:rsidRDefault="00000000" w:rsidRPr="00000000" w14:paraId="00000211">
            <w:pPr>
              <w:spacing w:after="120" w:line="276" w:lineRule="auto"/>
              <w:rPr>
                <w:sz w:val="20"/>
                <w:szCs w:val="20"/>
              </w:rPr>
            </w:pPr>
            <w:r w:rsidDel="00000000" w:rsidR="00000000" w:rsidRPr="00000000">
              <w:rPr>
                <w:b w:val="0"/>
                <w:sz w:val="20"/>
                <w:szCs w:val="20"/>
                <w:rtl w:val="0"/>
              </w:rPr>
              <w:t xml:space="preserve">Descripción de un lugar o paisaje, un espacio físico real o imaginario.</w:t>
            </w:r>
            <w:r w:rsidDel="00000000" w:rsidR="00000000" w:rsidRPr="00000000">
              <w:rPr>
                <w:rtl w:val="0"/>
              </w:rPr>
            </w:r>
          </w:p>
        </w:tc>
      </w:tr>
    </w:tbl>
    <w:p w:rsidR="00000000" w:rsidDel="00000000" w:rsidP="00000000" w:rsidRDefault="00000000" w:rsidRPr="00000000" w14:paraId="00000212">
      <w:pPr>
        <w:spacing w:after="120" w:lineRule="auto"/>
        <w:rPr>
          <w:sz w:val="20"/>
          <w:szCs w:val="20"/>
        </w:rPr>
      </w:pPr>
      <w:r w:rsidDel="00000000" w:rsidR="00000000" w:rsidRPr="00000000">
        <w:rPr>
          <w:rtl w:val="0"/>
        </w:rPr>
      </w:r>
    </w:p>
    <w:p w:rsidR="00000000" w:rsidDel="00000000" w:rsidP="00000000" w:rsidRDefault="00000000" w:rsidRPr="00000000" w14:paraId="00000213">
      <w:pPr>
        <w:spacing w:after="120" w:lineRule="auto"/>
        <w:rPr>
          <w:sz w:val="20"/>
          <w:szCs w:val="20"/>
        </w:rPr>
      </w:pPr>
      <w:r w:rsidDel="00000000" w:rsidR="00000000" w:rsidRPr="00000000">
        <w:rPr>
          <w:rtl w:val="0"/>
        </w:rPr>
      </w:r>
    </w:p>
    <w:p w:rsidR="00000000" w:rsidDel="00000000" w:rsidP="00000000" w:rsidRDefault="00000000" w:rsidRPr="00000000" w14:paraId="00000214">
      <w:pPr>
        <w:spacing w:after="120" w:lineRule="auto"/>
        <w:rPr>
          <w:sz w:val="20"/>
          <w:szCs w:val="20"/>
        </w:rPr>
      </w:pPr>
      <w:r w:rsidDel="00000000" w:rsidR="00000000" w:rsidRPr="00000000">
        <w:rPr>
          <w:rtl w:val="0"/>
        </w:rPr>
      </w:r>
    </w:p>
    <w:p w:rsidR="00000000" w:rsidDel="00000000" w:rsidP="00000000" w:rsidRDefault="00000000" w:rsidRPr="00000000" w14:paraId="00000215">
      <w:pPr>
        <w:numPr>
          <w:ilvl w:val="0"/>
          <w:numId w:val="1"/>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REFERENCIAS BIBLIOGRÁFICAS </w:t>
      </w:r>
    </w:p>
    <w:p w:rsidR="00000000" w:rsidDel="00000000" w:rsidP="00000000" w:rsidRDefault="00000000" w:rsidRPr="00000000" w14:paraId="00000216">
      <w:pPr>
        <w:spacing w:after="120" w:lineRule="auto"/>
        <w:rPr>
          <w:color w:val="808080"/>
          <w:sz w:val="20"/>
          <w:szCs w:val="20"/>
        </w:rPr>
      </w:pPr>
      <w:r w:rsidDel="00000000" w:rsidR="00000000" w:rsidRPr="00000000">
        <w:rPr>
          <w:rtl w:val="0"/>
        </w:rPr>
      </w:r>
    </w:p>
    <w:p w:rsidR="00000000" w:rsidDel="00000000" w:rsidP="00000000" w:rsidRDefault="00000000" w:rsidRPr="00000000" w14:paraId="00000217">
      <w:pPr>
        <w:spacing w:after="120" w:lineRule="auto"/>
        <w:jc w:val="both"/>
        <w:rPr>
          <w:sz w:val="20"/>
          <w:szCs w:val="20"/>
        </w:rPr>
      </w:pPr>
      <w:r w:rsidDel="00000000" w:rsidR="00000000" w:rsidRPr="00000000">
        <w:rPr>
          <w:sz w:val="20"/>
          <w:szCs w:val="20"/>
          <w:rtl w:val="0"/>
        </w:rPr>
        <w:t xml:space="preserve">Asamblea General de las Naciones Unidas (1987). </w:t>
      </w:r>
      <w:r w:rsidDel="00000000" w:rsidR="00000000" w:rsidRPr="00000000">
        <w:rPr>
          <w:i w:val="1"/>
          <w:sz w:val="20"/>
          <w:szCs w:val="20"/>
          <w:rtl w:val="0"/>
        </w:rPr>
        <w:t xml:space="preserve">Informe de la Comisión Mundial sobre el Medio Ambiente y el Desarrollo</w:t>
      </w:r>
      <w:r w:rsidDel="00000000" w:rsidR="00000000" w:rsidRPr="00000000">
        <w:rPr>
          <w:sz w:val="20"/>
          <w:szCs w:val="20"/>
          <w:rtl w:val="0"/>
        </w:rPr>
        <w:t xml:space="preserve">. </w:t>
      </w:r>
      <w:hyperlink r:id="rId67">
        <w:r w:rsidDel="00000000" w:rsidR="00000000" w:rsidRPr="00000000">
          <w:rPr>
            <w:color w:val="0000ff"/>
            <w:sz w:val="20"/>
            <w:szCs w:val="20"/>
            <w:u w:val="single"/>
            <w:rtl w:val="0"/>
          </w:rPr>
          <w:t xml:space="preserve">https://undocs.org/pdf?symbol=es/A/42/PV.42</w:t>
        </w:r>
      </w:hyperlink>
      <w:r w:rsidDel="00000000" w:rsidR="00000000" w:rsidRPr="00000000">
        <w:rPr>
          <w:sz w:val="20"/>
          <w:szCs w:val="20"/>
          <w:rtl w:val="0"/>
        </w:rPr>
        <w:t xml:space="preserve"> </w:t>
      </w:r>
    </w:p>
    <w:p w:rsidR="00000000" w:rsidDel="00000000" w:rsidP="00000000" w:rsidRDefault="00000000" w:rsidRPr="00000000" w14:paraId="00000218">
      <w:pPr>
        <w:spacing w:after="120" w:lineRule="auto"/>
        <w:rPr>
          <w:sz w:val="20"/>
          <w:szCs w:val="20"/>
        </w:rPr>
      </w:pPr>
      <w:r w:rsidDel="00000000" w:rsidR="00000000" w:rsidRPr="00000000">
        <w:rPr>
          <w:sz w:val="20"/>
          <w:szCs w:val="20"/>
          <w:rtl w:val="0"/>
        </w:rPr>
        <w:t xml:space="preserve">Boullón, R. (2006). </w:t>
      </w:r>
      <w:r w:rsidDel="00000000" w:rsidR="00000000" w:rsidRPr="00000000">
        <w:rPr>
          <w:i w:val="1"/>
          <w:sz w:val="20"/>
          <w:szCs w:val="20"/>
          <w:rtl w:val="0"/>
        </w:rPr>
        <w:t xml:space="preserve">Planificación del Espacio Turístico. </w:t>
      </w:r>
      <w:r w:rsidDel="00000000" w:rsidR="00000000" w:rsidRPr="00000000">
        <w:rPr>
          <w:sz w:val="20"/>
          <w:szCs w:val="20"/>
          <w:rtl w:val="0"/>
        </w:rPr>
        <w:t xml:space="preserve">Editorial Trillas. </w:t>
      </w:r>
    </w:p>
    <w:p w:rsidR="00000000" w:rsidDel="00000000" w:rsidP="00000000" w:rsidRDefault="00000000" w:rsidRPr="00000000" w14:paraId="00000219">
      <w:pPr>
        <w:spacing w:after="120" w:lineRule="auto"/>
        <w:rPr>
          <w:sz w:val="20"/>
          <w:szCs w:val="20"/>
        </w:rPr>
      </w:pPr>
      <w:r w:rsidDel="00000000" w:rsidR="00000000" w:rsidRPr="00000000">
        <w:rPr>
          <w:sz w:val="20"/>
          <w:szCs w:val="20"/>
          <w:rtl w:val="0"/>
        </w:rPr>
        <w:t xml:space="preserve">Comisión Centroamericana de Ambiente y Desarrollo</w:t>
      </w:r>
      <w:r w:rsidDel="00000000" w:rsidR="00000000" w:rsidRPr="00000000">
        <w:rPr>
          <w:i w:val="1"/>
          <w:sz w:val="20"/>
          <w:szCs w:val="20"/>
          <w:rtl w:val="0"/>
        </w:rPr>
        <w:t xml:space="preserve"> </w:t>
      </w:r>
      <w:r w:rsidDel="00000000" w:rsidR="00000000" w:rsidRPr="00000000">
        <w:rPr>
          <w:sz w:val="20"/>
          <w:szCs w:val="20"/>
          <w:rtl w:val="0"/>
        </w:rPr>
        <w:t xml:space="preserve">(2005). </w:t>
      </w:r>
      <w:r w:rsidDel="00000000" w:rsidR="00000000" w:rsidRPr="00000000">
        <w:rPr>
          <w:i w:val="1"/>
          <w:sz w:val="20"/>
          <w:szCs w:val="20"/>
          <w:rtl w:val="0"/>
        </w:rPr>
        <w:t xml:space="preserve">Manual de Interpretación Ambiental en Áreas Protegidas de la Región del Sistema Arrecifal Mesoamericano.</w:t>
      </w:r>
      <w:r w:rsidDel="00000000" w:rsidR="00000000" w:rsidRPr="00000000">
        <w:rPr>
          <w:sz w:val="20"/>
          <w:szCs w:val="20"/>
          <w:rtl w:val="0"/>
        </w:rPr>
        <w:t xml:space="preserve"> Slideshare. </w:t>
      </w:r>
    </w:p>
    <w:p w:rsidR="00000000" w:rsidDel="00000000" w:rsidP="00000000" w:rsidRDefault="00000000" w:rsidRPr="00000000" w14:paraId="0000021A">
      <w:pPr>
        <w:spacing w:after="120" w:lineRule="auto"/>
        <w:rPr>
          <w:sz w:val="20"/>
          <w:szCs w:val="20"/>
        </w:rPr>
      </w:pPr>
      <w:hyperlink r:id="rId68">
        <w:r w:rsidDel="00000000" w:rsidR="00000000" w:rsidRPr="00000000">
          <w:rPr>
            <w:color w:val="0000ff"/>
            <w:sz w:val="20"/>
            <w:szCs w:val="20"/>
            <w:u w:val="single"/>
            <w:rtl w:val="0"/>
          </w:rPr>
          <w:t xml:space="preserve">https://es.slideshare.net/urania31k/3263484-manualdeinterpretacionambientalenareasprotegidasdelaregiondelsistemaarrecifalmesoamericano</w:t>
        </w:r>
      </w:hyperlink>
      <w:r w:rsidDel="00000000" w:rsidR="00000000" w:rsidRPr="00000000">
        <w:rPr>
          <w:sz w:val="20"/>
          <w:szCs w:val="20"/>
          <w:rtl w:val="0"/>
        </w:rPr>
        <w:t xml:space="preserve"> </w:t>
      </w:r>
    </w:p>
    <w:p w:rsidR="00000000" w:rsidDel="00000000" w:rsidP="00000000" w:rsidRDefault="00000000" w:rsidRPr="00000000" w14:paraId="0000021B">
      <w:pPr>
        <w:spacing w:after="120" w:lineRule="auto"/>
        <w:rPr>
          <w:sz w:val="20"/>
          <w:szCs w:val="20"/>
        </w:rPr>
      </w:pPr>
      <w:r w:rsidDel="00000000" w:rsidR="00000000" w:rsidRPr="00000000">
        <w:rPr>
          <w:sz w:val="20"/>
          <w:szCs w:val="20"/>
          <w:rtl w:val="0"/>
        </w:rPr>
        <w:t xml:space="preserve">Comisión Mundial sobre el Medio Ambiente y Desarrollo (1987). </w:t>
      </w:r>
      <w:r w:rsidDel="00000000" w:rsidR="00000000" w:rsidRPr="00000000">
        <w:rPr>
          <w:i w:val="1"/>
          <w:sz w:val="20"/>
          <w:szCs w:val="20"/>
          <w:rtl w:val="0"/>
        </w:rPr>
        <w:t xml:space="preserve">Informe Brundtland. </w:t>
      </w:r>
      <w:hyperlink r:id="rId69">
        <w:r w:rsidDel="00000000" w:rsidR="00000000" w:rsidRPr="00000000">
          <w:rPr>
            <w:sz w:val="20"/>
            <w:szCs w:val="20"/>
            <w:u w:val="single"/>
            <w:rtl w:val="0"/>
          </w:rPr>
          <w:t xml:space="preserve">http://www.ecominga.uqam.ca/PDF/BIBLIOGRAPHIE/GUIDE_LECTURE_1/CMMAD-Informe-Comision-Brundtland-sobre-Medio-Ambiente-Desarrollo.pdf</w:t>
        </w:r>
      </w:hyperlink>
      <w:r w:rsidDel="00000000" w:rsidR="00000000" w:rsidRPr="00000000">
        <w:rPr>
          <w:sz w:val="20"/>
          <w:szCs w:val="20"/>
          <w:rtl w:val="0"/>
        </w:rPr>
        <w:t xml:space="preserve">.</w:t>
      </w:r>
    </w:p>
    <w:p w:rsidR="00000000" w:rsidDel="00000000" w:rsidP="00000000" w:rsidRDefault="00000000" w:rsidRPr="00000000" w14:paraId="0000021C">
      <w:pPr>
        <w:spacing w:after="120" w:lineRule="auto"/>
        <w:rPr>
          <w:sz w:val="20"/>
          <w:szCs w:val="20"/>
        </w:rPr>
      </w:pPr>
      <w:r w:rsidDel="00000000" w:rsidR="00000000" w:rsidRPr="00000000">
        <w:rPr>
          <w:sz w:val="20"/>
          <w:szCs w:val="20"/>
          <w:rtl w:val="0"/>
        </w:rPr>
        <w:t xml:space="preserve">Europarc (1993). </w:t>
      </w:r>
      <w:r w:rsidDel="00000000" w:rsidR="00000000" w:rsidRPr="00000000">
        <w:rPr>
          <w:i w:val="1"/>
          <w:sz w:val="20"/>
          <w:szCs w:val="20"/>
          <w:rtl w:val="0"/>
        </w:rPr>
        <w:t xml:space="preserve">Carta de Turismo Sostenible en Espacios Naturales Protegidos (CEST)</w:t>
      </w:r>
      <w:r w:rsidDel="00000000" w:rsidR="00000000" w:rsidRPr="00000000">
        <w:rPr>
          <w:sz w:val="20"/>
          <w:szCs w:val="20"/>
          <w:rtl w:val="0"/>
        </w:rPr>
        <w:t xml:space="preserve">. </w:t>
      </w:r>
      <w:hyperlink r:id="rId70">
        <w:r w:rsidDel="00000000" w:rsidR="00000000" w:rsidRPr="00000000">
          <w:rPr>
            <w:sz w:val="20"/>
            <w:szCs w:val="20"/>
            <w:u w:val="single"/>
            <w:rtl w:val="0"/>
          </w:rPr>
          <w:t xml:space="preserve">http://www.redeuroparc.org/actividades/carta-europea-turismo-sostenible</w:t>
        </w:r>
      </w:hyperlink>
      <w:r w:rsidDel="00000000" w:rsidR="00000000" w:rsidRPr="00000000">
        <w:rPr>
          <w:sz w:val="20"/>
          <w:szCs w:val="20"/>
          <w:rtl w:val="0"/>
        </w:rPr>
        <w:t xml:space="preserve"> </w:t>
      </w:r>
    </w:p>
    <w:p w:rsidR="00000000" w:rsidDel="00000000" w:rsidP="00000000" w:rsidRDefault="00000000" w:rsidRPr="00000000" w14:paraId="0000021D">
      <w:pPr>
        <w:spacing w:after="120" w:lineRule="auto"/>
        <w:jc w:val="both"/>
        <w:rPr>
          <w:sz w:val="20"/>
          <w:szCs w:val="20"/>
        </w:rPr>
      </w:pPr>
      <w:r w:rsidDel="00000000" w:rsidR="00000000" w:rsidRPr="00000000">
        <w:rPr>
          <w:sz w:val="20"/>
          <w:szCs w:val="20"/>
          <w:rtl w:val="0"/>
        </w:rPr>
        <w:t xml:space="preserve">Fontur Colombia (s.f). </w:t>
      </w:r>
      <w:r w:rsidDel="00000000" w:rsidR="00000000" w:rsidRPr="00000000">
        <w:rPr>
          <w:i w:val="1"/>
          <w:sz w:val="20"/>
          <w:szCs w:val="20"/>
          <w:rtl w:val="0"/>
        </w:rPr>
        <w:t xml:space="preserve">Glosario Fontur.</w:t>
      </w:r>
      <w:r w:rsidDel="00000000" w:rsidR="00000000" w:rsidRPr="00000000">
        <w:rPr>
          <w:sz w:val="20"/>
          <w:szCs w:val="20"/>
          <w:rtl w:val="0"/>
        </w:rPr>
        <w:t xml:space="preserve"> Fontur. </w:t>
      </w:r>
      <w:hyperlink r:id="rId71">
        <w:r w:rsidDel="00000000" w:rsidR="00000000" w:rsidRPr="00000000">
          <w:rPr>
            <w:sz w:val="20"/>
            <w:szCs w:val="20"/>
            <w:u w:val="single"/>
            <w:rtl w:val="0"/>
          </w:rPr>
          <w:t xml:space="preserve">https://fontur.com.co/es/glosario?q=es/glosario</w:t>
        </w:r>
      </w:hyperlink>
      <w:r w:rsidDel="00000000" w:rsidR="00000000" w:rsidRPr="00000000">
        <w:rPr>
          <w:sz w:val="20"/>
          <w:szCs w:val="20"/>
          <w:rtl w:val="0"/>
        </w:rPr>
        <w:t xml:space="preserve">. </w:t>
      </w:r>
    </w:p>
    <w:p w:rsidR="00000000" w:rsidDel="00000000" w:rsidP="00000000" w:rsidRDefault="00000000" w:rsidRPr="00000000" w14:paraId="0000021E">
      <w:pPr>
        <w:spacing w:after="120" w:lineRule="auto"/>
        <w:jc w:val="both"/>
        <w:rPr>
          <w:sz w:val="20"/>
          <w:szCs w:val="20"/>
        </w:rPr>
      </w:pPr>
      <w:r w:rsidDel="00000000" w:rsidR="00000000" w:rsidRPr="00000000">
        <w:rPr>
          <w:sz w:val="20"/>
          <w:szCs w:val="20"/>
          <w:rtl w:val="0"/>
        </w:rPr>
        <w:t xml:space="preserve">Jiménez, L. (1990). </w:t>
      </w:r>
      <w:r w:rsidDel="00000000" w:rsidR="00000000" w:rsidRPr="00000000">
        <w:rPr>
          <w:i w:val="1"/>
          <w:sz w:val="20"/>
          <w:szCs w:val="20"/>
          <w:rtl w:val="0"/>
        </w:rPr>
        <w:t xml:space="preserve">Teoría Turística</w:t>
      </w:r>
      <w:r w:rsidDel="00000000" w:rsidR="00000000" w:rsidRPr="00000000">
        <w:rPr>
          <w:sz w:val="20"/>
          <w:szCs w:val="20"/>
          <w:rtl w:val="0"/>
        </w:rPr>
        <w:t xml:space="preserve">. Editorial Universidad Externado de Colombia. </w:t>
      </w:r>
    </w:p>
    <w:p w:rsidR="00000000" w:rsidDel="00000000" w:rsidP="00000000" w:rsidRDefault="00000000" w:rsidRPr="00000000" w14:paraId="0000021F">
      <w:pPr>
        <w:spacing w:after="120" w:lineRule="auto"/>
        <w:jc w:val="both"/>
        <w:rPr>
          <w:sz w:val="20"/>
          <w:szCs w:val="20"/>
        </w:rPr>
      </w:pPr>
      <w:r w:rsidDel="00000000" w:rsidR="00000000" w:rsidRPr="00000000">
        <w:rPr>
          <w:sz w:val="20"/>
          <w:szCs w:val="20"/>
          <w:rtl w:val="0"/>
        </w:rPr>
        <w:t xml:space="preserve">Lacouture, M. (2019). </w:t>
      </w:r>
      <w:r w:rsidDel="00000000" w:rsidR="00000000" w:rsidRPr="00000000">
        <w:rPr>
          <w:i w:val="1"/>
          <w:sz w:val="20"/>
          <w:szCs w:val="20"/>
          <w:rtl w:val="0"/>
        </w:rPr>
        <w:t xml:space="preserve">Turismo Sostenible. Diez Consejos para lograrlo</w:t>
      </w:r>
      <w:r w:rsidDel="00000000" w:rsidR="00000000" w:rsidRPr="00000000">
        <w:rPr>
          <w:sz w:val="20"/>
          <w:szCs w:val="20"/>
          <w:rtl w:val="0"/>
        </w:rPr>
        <w:t xml:space="preserve">. Ed. Planeta Colombia S.A. </w:t>
      </w:r>
    </w:p>
    <w:p w:rsidR="00000000" w:rsidDel="00000000" w:rsidP="00000000" w:rsidRDefault="00000000" w:rsidRPr="00000000" w14:paraId="00000220">
      <w:pPr>
        <w:spacing w:after="120" w:lineRule="auto"/>
        <w:rPr>
          <w:sz w:val="20"/>
          <w:szCs w:val="20"/>
        </w:rPr>
      </w:pPr>
      <w:r w:rsidDel="00000000" w:rsidR="00000000" w:rsidRPr="00000000">
        <w:rPr>
          <w:sz w:val="20"/>
          <w:szCs w:val="20"/>
          <w:rtl w:val="0"/>
        </w:rPr>
        <w:t xml:space="preserve">Ministerio de Comercio, Industria y Turismo (2021). </w:t>
      </w:r>
      <w:r w:rsidDel="00000000" w:rsidR="00000000" w:rsidRPr="00000000">
        <w:rPr>
          <w:i w:val="1"/>
          <w:sz w:val="20"/>
          <w:szCs w:val="20"/>
          <w:rtl w:val="0"/>
        </w:rPr>
        <w:t xml:space="preserve">Destinos turísticos de Colombia certificados en sostenibilidad.</w:t>
      </w:r>
      <w:r w:rsidDel="00000000" w:rsidR="00000000" w:rsidRPr="00000000">
        <w:rPr>
          <w:sz w:val="20"/>
          <w:szCs w:val="20"/>
          <w:rtl w:val="0"/>
        </w:rPr>
        <w:t xml:space="preserve"> </w:t>
      </w:r>
      <w:hyperlink r:id="rId72">
        <w:r w:rsidDel="00000000" w:rsidR="00000000" w:rsidRPr="00000000">
          <w:rPr>
            <w:sz w:val="20"/>
            <w:szCs w:val="20"/>
            <w:u w:val="single"/>
            <w:rtl w:val="0"/>
          </w:rPr>
          <w:t xml:space="preserve">https://www.mincit.gov.co/CMSPages/GetFile.aspx?guid=cf570b29-7f96-40f2-8bb6-6f75c2653495</w:t>
        </w:r>
      </w:hyperlink>
      <w:r w:rsidDel="00000000" w:rsidR="00000000" w:rsidRPr="00000000">
        <w:rPr>
          <w:rtl w:val="0"/>
        </w:rPr>
      </w:r>
    </w:p>
    <w:p w:rsidR="00000000" w:rsidDel="00000000" w:rsidP="00000000" w:rsidRDefault="00000000" w:rsidRPr="00000000" w14:paraId="00000221">
      <w:pPr>
        <w:spacing w:after="120" w:lineRule="auto"/>
        <w:rPr>
          <w:sz w:val="20"/>
          <w:szCs w:val="20"/>
        </w:rPr>
      </w:pPr>
      <w:r w:rsidDel="00000000" w:rsidR="00000000" w:rsidRPr="00000000">
        <w:rPr>
          <w:sz w:val="20"/>
          <w:szCs w:val="20"/>
          <w:rtl w:val="0"/>
        </w:rPr>
        <w:t xml:space="preserve">Ministerio de Comercio Industria y Turismo (2020). </w:t>
      </w:r>
      <w:r w:rsidDel="00000000" w:rsidR="00000000" w:rsidRPr="00000000">
        <w:rPr>
          <w:i w:val="1"/>
          <w:sz w:val="20"/>
          <w:szCs w:val="20"/>
          <w:rtl w:val="0"/>
        </w:rPr>
        <w:t xml:space="preserve">Política de Turismo Sostenible. </w:t>
      </w:r>
      <w:hyperlink r:id="rId73">
        <w:r w:rsidDel="00000000" w:rsidR="00000000" w:rsidRPr="00000000">
          <w:rPr>
            <w:color w:val="0000ff"/>
            <w:sz w:val="20"/>
            <w:szCs w:val="20"/>
            <w:u w:val="single"/>
            <w:rtl w:val="0"/>
          </w:rPr>
          <w:t xml:space="preserve">https://www.mincit.gov.co/minturismo/calidad-y-desarrollo-sostenible/politicas-del-sector-turismo/politica-de-turismo-sostenible/documento-de-politica-politica-de-turismo-sostenib.aspx</w:t>
        </w:r>
      </w:hyperlink>
      <w:r w:rsidDel="00000000" w:rsidR="00000000" w:rsidRPr="00000000">
        <w:rPr>
          <w:sz w:val="20"/>
          <w:szCs w:val="20"/>
          <w:rtl w:val="0"/>
        </w:rPr>
        <w:t xml:space="preserve"> </w:t>
      </w:r>
    </w:p>
    <w:p w:rsidR="00000000" w:rsidDel="00000000" w:rsidP="00000000" w:rsidRDefault="00000000" w:rsidRPr="00000000" w14:paraId="00000222">
      <w:pPr>
        <w:spacing w:after="120" w:lineRule="auto"/>
        <w:rPr>
          <w:sz w:val="20"/>
          <w:szCs w:val="20"/>
        </w:rPr>
      </w:pPr>
      <w:r w:rsidDel="00000000" w:rsidR="00000000" w:rsidRPr="00000000">
        <w:rPr>
          <w:sz w:val="20"/>
          <w:szCs w:val="20"/>
          <w:rtl w:val="0"/>
        </w:rPr>
        <w:t xml:space="preserve">Ministerio para la Transición Ecológica y el Reto Demográfico (2006). </w:t>
      </w:r>
      <w:r w:rsidDel="00000000" w:rsidR="00000000" w:rsidRPr="00000000">
        <w:rPr>
          <w:i w:val="1"/>
          <w:sz w:val="20"/>
          <w:szCs w:val="20"/>
          <w:rtl w:val="0"/>
        </w:rPr>
        <w:t xml:space="preserve">Interpretación del Patrimonio Natural y Cultural</w:t>
      </w:r>
      <w:r w:rsidDel="00000000" w:rsidR="00000000" w:rsidRPr="00000000">
        <w:rPr>
          <w:sz w:val="20"/>
          <w:szCs w:val="20"/>
          <w:rtl w:val="0"/>
        </w:rPr>
        <w:t xml:space="preserve">. Miteco. </w:t>
      </w:r>
      <w:hyperlink r:id="rId74">
        <w:r w:rsidDel="00000000" w:rsidR="00000000" w:rsidRPr="00000000">
          <w:rPr>
            <w:sz w:val="20"/>
            <w:szCs w:val="20"/>
            <w:u w:val="single"/>
            <w:rtl w:val="0"/>
          </w:rPr>
          <w:t xml:space="preserve">https://www.miteco.gob.es/es/ceneam/grupos-de-trabajo-y-seminarios/interpretacion-del-patrimonio-natural-y-cultural/default.aspx</w:t>
        </w:r>
      </w:hyperlink>
      <w:r w:rsidDel="00000000" w:rsidR="00000000" w:rsidRPr="00000000">
        <w:rPr>
          <w:rtl w:val="0"/>
        </w:rPr>
      </w:r>
    </w:p>
    <w:p w:rsidR="00000000" w:rsidDel="00000000" w:rsidP="00000000" w:rsidRDefault="00000000" w:rsidRPr="00000000" w14:paraId="00000223">
      <w:pPr>
        <w:spacing w:after="120" w:lineRule="auto"/>
        <w:rPr>
          <w:sz w:val="20"/>
          <w:szCs w:val="20"/>
        </w:rPr>
      </w:pPr>
      <w:r w:rsidDel="00000000" w:rsidR="00000000" w:rsidRPr="00000000">
        <w:rPr>
          <w:sz w:val="20"/>
          <w:szCs w:val="20"/>
          <w:rtl w:val="0"/>
        </w:rPr>
        <w:t xml:space="preserve">Organización Mundial del Turismo (s.f.). </w:t>
      </w:r>
      <w:r w:rsidDel="00000000" w:rsidR="00000000" w:rsidRPr="00000000">
        <w:rPr>
          <w:i w:val="1"/>
          <w:sz w:val="20"/>
          <w:szCs w:val="20"/>
          <w:rtl w:val="0"/>
        </w:rPr>
        <w:t xml:space="preserve">Desarrollo Sostenible</w:t>
      </w:r>
      <w:r w:rsidDel="00000000" w:rsidR="00000000" w:rsidRPr="00000000">
        <w:rPr>
          <w:sz w:val="20"/>
          <w:szCs w:val="20"/>
          <w:rtl w:val="0"/>
        </w:rPr>
        <w:t xml:space="preserve">. UNWTO.  </w:t>
      </w:r>
      <w:hyperlink r:id="rId75">
        <w:r w:rsidDel="00000000" w:rsidR="00000000" w:rsidRPr="00000000">
          <w:rPr>
            <w:color w:val="0000ff"/>
            <w:sz w:val="20"/>
            <w:szCs w:val="20"/>
            <w:u w:val="single"/>
            <w:rtl w:val="0"/>
          </w:rPr>
          <w:t xml:space="preserve">https://www.unwto.org/es/desarrollo-sostenible</w:t>
        </w:r>
      </w:hyperlink>
      <w:r w:rsidDel="00000000" w:rsidR="00000000" w:rsidRPr="00000000">
        <w:rPr>
          <w:sz w:val="20"/>
          <w:szCs w:val="20"/>
          <w:rtl w:val="0"/>
        </w:rPr>
        <w:t xml:space="preserve"> </w:t>
      </w:r>
    </w:p>
    <w:p w:rsidR="00000000" w:rsidDel="00000000" w:rsidP="00000000" w:rsidRDefault="00000000" w:rsidRPr="00000000" w14:paraId="00000224">
      <w:pPr>
        <w:spacing w:after="120" w:lineRule="auto"/>
        <w:rPr>
          <w:sz w:val="20"/>
          <w:szCs w:val="20"/>
        </w:rPr>
      </w:pPr>
      <w:r w:rsidDel="00000000" w:rsidR="00000000" w:rsidRPr="00000000">
        <w:rPr>
          <w:sz w:val="20"/>
          <w:szCs w:val="20"/>
          <w:rtl w:val="0"/>
        </w:rPr>
        <w:t xml:space="preserve">Quesada, C. (2010). </w:t>
      </w:r>
      <w:r w:rsidDel="00000000" w:rsidR="00000000" w:rsidRPr="00000000">
        <w:rPr>
          <w:i w:val="1"/>
          <w:sz w:val="20"/>
          <w:szCs w:val="20"/>
          <w:rtl w:val="0"/>
        </w:rPr>
        <w:t xml:space="preserve">Elementos del Turismo: Teoría, clasificación y actividad. </w:t>
      </w:r>
      <w:r w:rsidDel="00000000" w:rsidR="00000000" w:rsidRPr="00000000">
        <w:rPr>
          <w:sz w:val="20"/>
          <w:szCs w:val="20"/>
          <w:rtl w:val="0"/>
        </w:rPr>
        <w:t xml:space="preserve">Editorial Universidad Estatal a distancia. </w:t>
      </w:r>
    </w:p>
    <w:p w:rsidR="00000000" w:rsidDel="00000000" w:rsidP="00000000" w:rsidRDefault="00000000" w:rsidRPr="00000000" w14:paraId="00000225">
      <w:pPr>
        <w:spacing w:after="120" w:lineRule="auto"/>
        <w:rPr>
          <w:sz w:val="20"/>
          <w:szCs w:val="20"/>
        </w:rPr>
      </w:pPr>
      <w:r w:rsidDel="00000000" w:rsidR="00000000" w:rsidRPr="00000000">
        <w:rPr>
          <w:sz w:val="20"/>
          <w:szCs w:val="20"/>
          <w:rtl w:val="0"/>
        </w:rPr>
        <w:t xml:space="preserve">San Martín, R. &amp; Salcedo, M. (2007).</w:t>
      </w:r>
      <w:r w:rsidDel="00000000" w:rsidR="00000000" w:rsidRPr="00000000">
        <w:rPr>
          <w:i w:val="1"/>
          <w:sz w:val="20"/>
          <w:szCs w:val="20"/>
          <w:rtl w:val="0"/>
        </w:rPr>
        <w:t xml:space="preserve"> Turismo, sustentabilidad y certificación: un reto global Revista del Centro de Investigación</w:t>
      </w:r>
      <w:r w:rsidDel="00000000" w:rsidR="00000000" w:rsidRPr="00000000">
        <w:rPr>
          <w:sz w:val="20"/>
          <w:szCs w:val="20"/>
          <w:rtl w:val="0"/>
        </w:rPr>
        <w:t xml:space="preserve">, 7(27), p. 77-91. </w:t>
      </w:r>
      <w:hyperlink r:id="rId76">
        <w:r w:rsidDel="00000000" w:rsidR="00000000" w:rsidRPr="00000000">
          <w:rPr>
            <w:color w:val="0000ff"/>
            <w:sz w:val="20"/>
            <w:szCs w:val="20"/>
            <w:u w:val="single"/>
            <w:rtl w:val="0"/>
          </w:rPr>
          <w:t xml:space="preserve">https://www.redalyc.org/articulo.oa?id=34202706</w:t>
        </w:r>
      </w:hyperlink>
      <w:r w:rsidDel="00000000" w:rsidR="00000000" w:rsidRPr="00000000">
        <w:rPr>
          <w:sz w:val="20"/>
          <w:szCs w:val="20"/>
          <w:rtl w:val="0"/>
        </w:rPr>
        <w:t xml:space="preserve"> </w:t>
      </w:r>
    </w:p>
    <w:p w:rsidR="00000000" w:rsidDel="00000000" w:rsidP="00000000" w:rsidRDefault="00000000" w:rsidRPr="00000000" w14:paraId="00000226">
      <w:pPr>
        <w:spacing w:after="120" w:lineRule="auto"/>
        <w:rPr>
          <w:sz w:val="20"/>
          <w:szCs w:val="20"/>
        </w:rPr>
      </w:pPr>
      <w:r w:rsidDel="00000000" w:rsidR="00000000" w:rsidRPr="00000000">
        <w:rPr>
          <w:sz w:val="20"/>
          <w:szCs w:val="20"/>
          <w:rtl w:val="0"/>
        </w:rPr>
        <w:t xml:space="preserve">Subsecretaria de Turismo (2014). </w:t>
      </w:r>
      <w:r w:rsidDel="00000000" w:rsidR="00000000" w:rsidRPr="00000000">
        <w:rPr>
          <w:i w:val="1"/>
          <w:sz w:val="20"/>
          <w:szCs w:val="20"/>
          <w:rtl w:val="0"/>
        </w:rPr>
        <w:t xml:space="preserve">Planes de Interpretación Patrimonial en Áreas Protegidas</w:t>
      </w:r>
      <w:r w:rsidDel="00000000" w:rsidR="00000000" w:rsidRPr="00000000">
        <w:rPr>
          <w:sz w:val="20"/>
          <w:szCs w:val="20"/>
          <w:rtl w:val="0"/>
        </w:rPr>
        <w:t xml:space="preserve">. Mbrs. </w:t>
      </w:r>
      <w:hyperlink r:id="rId77">
        <w:r w:rsidDel="00000000" w:rsidR="00000000" w:rsidRPr="00000000">
          <w:rPr>
            <w:color w:val="0000ff"/>
            <w:sz w:val="20"/>
            <w:szCs w:val="20"/>
            <w:u w:val="single"/>
            <w:rtl w:val="0"/>
          </w:rPr>
          <w:t xml:space="preserve">http://www.mbrs.doe.gov.bz/dbdocs/tech/Interpretacion.pdf</w:t>
        </w:r>
      </w:hyperlink>
      <w:r w:rsidDel="00000000" w:rsidR="00000000" w:rsidRPr="00000000">
        <w:rPr>
          <w:sz w:val="20"/>
          <w:szCs w:val="20"/>
          <w:rtl w:val="0"/>
        </w:rPr>
        <w:t xml:space="preserve"> </w:t>
      </w:r>
    </w:p>
    <w:p w:rsidR="00000000" w:rsidDel="00000000" w:rsidP="00000000" w:rsidRDefault="00000000" w:rsidRPr="00000000" w14:paraId="00000227">
      <w:pPr>
        <w:spacing w:after="120" w:lineRule="auto"/>
        <w:rPr>
          <w:sz w:val="20"/>
          <w:szCs w:val="20"/>
        </w:rPr>
      </w:pPr>
      <w:r w:rsidDel="00000000" w:rsidR="00000000" w:rsidRPr="00000000">
        <w:rPr>
          <w:sz w:val="20"/>
          <w:szCs w:val="20"/>
          <w:rtl w:val="0"/>
        </w:rPr>
        <w:t xml:space="preserve">Tilden, F. (1957). </w:t>
      </w:r>
      <w:r w:rsidDel="00000000" w:rsidR="00000000" w:rsidRPr="00000000">
        <w:rPr>
          <w:i w:val="1"/>
          <w:sz w:val="20"/>
          <w:szCs w:val="20"/>
          <w:rtl w:val="0"/>
        </w:rPr>
        <w:t xml:space="preserve">Interpreting Our Heritage</w:t>
      </w:r>
      <w:r w:rsidDel="00000000" w:rsidR="00000000" w:rsidRPr="00000000">
        <w:rPr>
          <w:sz w:val="20"/>
          <w:szCs w:val="20"/>
          <w:rtl w:val="0"/>
        </w:rPr>
        <w:t xml:space="preserve"> The University of North Carolina.</w:t>
      </w:r>
    </w:p>
    <w:p w:rsidR="00000000" w:rsidDel="00000000" w:rsidP="00000000" w:rsidRDefault="00000000" w:rsidRPr="00000000" w14:paraId="00000228">
      <w:pPr>
        <w:spacing w:after="120" w:lineRule="auto"/>
        <w:rPr>
          <w:color w:val="808080"/>
          <w:sz w:val="20"/>
          <w:szCs w:val="20"/>
        </w:rPr>
      </w:pPr>
      <w:r w:rsidDel="00000000" w:rsidR="00000000" w:rsidRPr="00000000">
        <w:rPr>
          <w:rtl w:val="0"/>
        </w:rPr>
      </w:r>
    </w:p>
    <w:p w:rsidR="00000000" w:rsidDel="00000000" w:rsidP="00000000" w:rsidRDefault="00000000" w:rsidRPr="00000000" w14:paraId="00000229">
      <w:pPr>
        <w:spacing w:after="120" w:lineRule="auto"/>
        <w:rPr>
          <w:color w:val="808080"/>
          <w:sz w:val="20"/>
          <w:szCs w:val="20"/>
        </w:rPr>
      </w:pPr>
      <w:r w:rsidDel="00000000" w:rsidR="00000000" w:rsidRPr="00000000">
        <w:rPr>
          <w:rtl w:val="0"/>
        </w:rPr>
      </w:r>
    </w:p>
    <w:p w:rsidR="00000000" w:rsidDel="00000000" w:rsidP="00000000" w:rsidRDefault="00000000" w:rsidRPr="00000000" w14:paraId="0000022A">
      <w:pPr>
        <w:numPr>
          <w:ilvl w:val="0"/>
          <w:numId w:val="1"/>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22B">
      <w:pPr>
        <w:spacing w:after="120" w:lineRule="auto"/>
        <w:jc w:val="both"/>
        <w:rPr>
          <w:b w:val="1"/>
          <w:sz w:val="20"/>
          <w:szCs w:val="20"/>
        </w:rPr>
      </w:pPr>
      <w:r w:rsidDel="00000000" w:rsidR="00000000" w:rsidRPr="00000000">
        <w:rPr>
          <w:rtl w:val="0"/>
        </w:rPr>
      </w:r>
    </w:p>
    <w:tbl>
      <w:tblPr>
        <w:tblStyle w:val="Table12"/>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22C">
            <w:pPr>
              <w:spacing w:after="120" w:line="276" w:lineRule="auto"/>
              <w:jc w:val="both"/>
              <w:rPr>
                <w:sz w:val="20"/>
                <w:szCs w:val="20"/>
              </w:rPr>
            </w:pPr>
            <w:r w:rsidDel="00000000" w:rsidR="00000000" w:rsidRPr="00000000">
              <w:rPr>
                <w:rtl w:val="0"/>
              </w:rPr>
            </w:r>
          </w:p>
        </w:tc>
        <w:tc>
          <w:tcPr>
            <w:vAlign w:val="center"/>
          </w:tcPr>
          <w:p w:rsidR="00000000" w:rsidDel="00000000" w:rsidP="00000000" w:rsidRDefault="00000000" w:rsidRPr="00000000" w14:paraId="0000022D">
            <w:pPr>
              <w:spacing w:after="120" w:line="276" w:lineRule="auto"/>
              <w:jc w:val="center"/>
              <w:rPr>
                <w:sz w:val="20"/>
                <w:szCs w:val="20"/>
              </w:rPr>
            </w:pPr>
            <w:r w:rsidDel="00000000" w:rsidR="00000000" w:rsidRPr="00000000">
              <w:rPr>
                <w:sz w:val="20"/>
                <w:szCs w:val="20"/>
                <w:rtl w:val="0"/>
              </w:rPr>
              <w:t xml:space="preserve">Nombre</w:t>
            </w:r>
          </w:p>
        </w:tc>
        <w:tc>
          <w:tcPr>
            <w:vAlign w:val="center"/>
          </w:tcPr>
          <w:p w:rsidR="00000000" w:rsidDel="00000000" w:rsidP="00000000" w:rsidRDefault="00000000" w:rsidRPr="00000000" w14:paraId="0000022E">
            <w:pPr>
              <w:spacing w:after="120" w:line="276" w:lineRule="auto"/>
              <w:jc w:val="center"/>
              <w:rPr>
                <w:sz w:val="20"/>
                <w:szCs w:val="20"/>
              </w:rPr>
            </w:pPr>
            <w:r w:rsidDel="00000000" w:rsidR="00000000" w:rsidRPr="00000000">
              <w:rPr>
                <w:sz w:val="20"/>
                <w:szCs w:val="20"/>
                <w:rtl w:val="0"/>
              </w:rPr>
              <w:t xml:space="preserve">Cargo</w:t>
            </w:r>
          </w:p>
        </w:tc>
        <w:tc>
          <w:tcPr>
            <w:vAlign w:val="center"/>
          </w:tcPr>
          <w:p w:rsidR="00000000" w:rsidDel="00000000" w:rsidP="00000000" w:rsidRDefault="00000000" w:rsidRPr="00000000" w14:paraId="0000022F">
            <w:pPr>
              <w:spacing w:after="120" w:line="276" w:lineRule="auto"/>
              <w:jc w:val="center"/>
              <w:rPr>
                <w:sz w:val="20"/>
                <w:szCs w:val="20"/>
              </w:rPr>
            </w:pPr>
            <w:r w:rsidDel="00000000" w:rsidR="00000000" w:rsidRPr="00000000">
              <w:rPr>
                <w:sz w:val="20"/>
                <w:szCs w:val="20"/>
                <w:rtl w:val="0"/>
              </w:rPr>
              <w:t xml:space="preserve">Dependencia</w:t>
            </w:r>
          </w:p>
        </w:tc>
        <w:tc>
          <w:tcPr>
            <w:vAlign w:val="center"/>
          </w:tcPr>
          <w:p w:rsidR="00000000" w:rsidDel="00000000" w:rsidP="00000000" w:rsidRDefault="00000000" w:rsidRPr="00000000" w14:paraId="00000230">
            <w:pPr>
              <w:spacing w:after="120" w:line="276" w:lineRule="auto"/>
              <w:jc w:val="center"/>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restart"/>
            <w:vAlign w:val="center"/>
          </w:tcPr>
          <w:p w:rsidR="00000000" w:rsidDel="00000000" w:rsidP="00000000" w:rsidRDefault="00000000" w:rsidRPr="00000000" w14:paraId="00000231">
            <w:pPr>
              <w:spacing w:after="120" w:line="276" w:lineRule="auto"/>
              <w:jc w:val="center"/>
              <w:rPr>
                <w:sz w:val="20"/>
                <w:szCs w:val="20"/>
              </w:rPr>
            </w:pPr>
            <w:r w:rsidDel="00000000" w:rsidR="00000000" w:rsidRPr="00000000">
              <w:rPr>
                <w:sz w:val="20"/>
                <w:szCs w:val="20"/>
                <w:rtl w:val="0"/>
              </w:rPr>
              <w:t xml:space="preserve">Autor (es)</w:t>
            </w:r>
          </w:p>
        </w:tc>
        <w:tc>
          <w:tcPr>
            <w:vAlign w:val="center"/>
          </w:tcPr>
          <w:p w:rsidR="00000000" w:rsidDel="00000000" w:rsidP="00000000" w:rsidRDefault="00000000" w:rsidRPr="00000000" w14:paraId="00000232">
            <w:pPr>
              <w:spacing w:after="120" w:line="276" w:lineRule="auto"/>
              <w:rPr>
                <w:b w:val="0"/>
                <w:sz w:val="20"/>
                <w:szCs w:val="20"/>
              </w:rPr>
            </w:pPr>
            <w:r w:rsidDel="00000000" w:rsidR="00000000" w:rsidRPr="00000000">
              <w:rPr>
                <w:b w:val="0"/>
                <w:sz w:val="20"/>
                <w:szCs w:val="20"/>
                <w:rtl w:val="0"/>
              </w:rPr>
              <w:t xml:space="preserve">Carolina Hernández Vargas</w:t>
            </w:r>
          </w:p>
        </w:tc>
        <w:tc>
          <w:tcPr>
            <w:vAlign w:val="center"/>
          </w:tcPr>
          <w:p w:rsidR="00000000" w:rsidDel="00000000" w:rsidP="00000000" w:rsidRDefault="00000000" w:rsidRPr="00000000" w14:paraId="00000233">
            <w:pPr>
              <w:spacing w:after="120" w:line="276" w:lineRule="auto"/>
              <w:rPr>
                <w:b w:val="0"/>
                <w:sz w:val="20"/>
                <w:szCs w:val="20"/>
              </w:rPr>
            </w:pPr>
            <w:r w:rsidDel="00000000" w:rsidR="00000000" w:rsidRPr="00000000">
              <w:rPr>
                <w:b w:val="0"/>
                <w:sz w:val="20"/>
                <w:szCs w:val="20"/>
                <w:rtl w:val="0"/>
              </w:rPr>
              <w:t xml:space="preserve">Instructor tecnico </w:t>
            </w:r>
          </w:p>
        </w:tc>
        <w:tc>
          <w:tcPr>
            <w:vAlign w:val="center"/>
          </w:tcPr>
          <w:p w:rsidR="00000000" w:rsidDel="00000000" w:rsidP="00000000" w:rsidRDefault="00000000" w:rsidRPr="00000000" w14:paraId="00000234">
            <w:pPr>
              <w:spacing w:after="120" w:line="276" w:lineRule="auto"/>
              <w:rPr>
                <w:b w:val="0"/>
                <w:sz w:val="20"/>
                <w:szCs w:val="20"/>
              </w:rPr>
            </w:pPr>
            <w:r w:rsidDel="00000000" w:rsidR="00000000" w:rsidRPr="00000000">
              <w:rPr>
                <w:b w:val="0"/>
                <w:sz w:val="20"/>
                <w:szCs w:val="20"/>
                <w:rtl w:val="0"/>
              </w:rPr>
              <w:t xml:space="preserve">Regional Distrito Capital - Centro Nacional de Hotelería, Turismo y Alimentos </w:t>
            </w:r>
          </w:p>
        </w:tc>
        <w:tc>
          <w:tcPr>
            <w:vAlign w:val="center"/>
          </w:tcPr>
          <w:p w:rsidR="00000000" w:rsidDel="00000000" w:rsidP="00000000" w:rsidRDefault="00000000" w:rsidRPr="00000000" w14:paraId="00000235">
            <w:pPr>
              <w:spacing w:after="120" w:line="276" w:lineRule="auto"/>
              <w:rPr>
                <w:b w:val="0"/>
                <w:sz w:val="20"/>
                <w:szCs w:val="20"/>
              </w:rPr>
            </w:pPr>
            <w:r w:rsidDel="00000000" w:rsidR="00000000" w:rsidRPr="00000000">
              <w:rPr>
                <w:b w:val="0"/>
                <w:sz w:val="20"/>
                <w:szCs w:val="20"/>
                <w:rtl w:val="0"/>
              </w:rPr>
              <w:t xml:space="preserve">Septiembre 2021</w:t>
            </w:r>
          </w:p>
        </w:tc>
      </w:tr>
      <w:tr>
        <w:trPr>
          <w:cantSplit w:val="0"/>
          <w:trHeight w:val="340" w:hRule="atLeast"/>
          <w:tblHeader w:val="0"/>
        </w:trPr>
        <w:tc>
          <w:tcPr>
            <w:vMerge w:val="continue"/>
            <w:vAlign w:val="center"/>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vAlign w:val="center"/>
          </w:tcPr>
          <w:p w:rsidR="00000000" w:rsidDel="00000000" w:rsidP="00000000" w:rsidRDefault="00000000" w:rsidRPr="00000000" w14:paraId="00000237">
            <w:pPr>
              <w:spacing w:after="120" w:line="276" w:lineRule="auto"/>
              <w:rPr>
                <w:b w:val="0"/>
                <w:sz w:val="20"/>
                <w:szCs w:val="20"/>
              </w:rPr>
            </w:pPr>
            <w:r w:rsidDel="00000000" w:rsidR="00000000" w:rsidRPr="00000000">
              <w:rPr>
                <w:b w:val="0"/>
                <w:sz w:val="20"/>
                <w:szCs w:val="20"/>
                <w:rtl w:val="0"/>
              </w:rPr>
              <w:t xml:space="preserve">Juan Carlos Rubiano Reyes</w:t>
            </w:r>
          </w:p>
        </w:tc>
        <w:tc>
          <w:tcPr>
            <w:vAlign w:val="center"/>
          </w:tcPr>
          <w:p w:rsidR="00000000" w:rsidDel="00000000" w:rsidP="00000000" w:rsidRDefault="00000000" w:rsidRPr="00000000" w14:paraId="00000238">
            <w:pPr>
              <w:spacing w:after="120" w:line="276" w:lineRule="auto"/>
              <w:rPr>
                <w:b w:val="0"/>
                <w:sz w:val="20"/>
                <w:szCs w:val="20"/>
              </w:rPr>
            </w:pPr>
            <w:r w:rsidDel="00000000" w:rsidR="00000000" w:rsidRPr="00000000">
              <w:rPr>
                <w:b w:val="0"/>
                <w:sz w:val="20"/>
                <w:szCs w:val="20"/>
                <w:rtl w:val="0"/>
              </w:rPr>
              <w:t xml:space="preserve">Instructor Técnico</w:t>
            </w:r>
          </w:p>
        </w:tc>
        <w:tc>
          <w:tcPr>
            <w:vAlign w:val="center"/>
          </w:tcPr>
          <w:p w:rsidR="00000000" w:rsidDel="00000000" w:rsidP="00000000" w:rsidRDefault="00000000" w:rsidRPr="00000000" w14:paraId="00000239">
            <w:pPr>
              <w:spacing w:after="120" w:line="276" w:lineRule="auto"/>
              <w:rPr>
                <w:b w:val="0"/>
                <w:sz w:val="20"/>
                <w:szCs w:val="20"/>
              </w:rPr>
            </w:pPr>
            <w:r w:rsidDel="00000000" w:rsidR="00000000" w:rsidRPr="00000000">
              <w:rPr>
                <w:b w:val="0"/>
                <w:sz w:val="20"/>
                <w:szCs w:val="20"/>
                <w:rtl w:val="0"/>
              </w:rPr>
              <w:t xml:space="preserve">Regional Distrito Capital - Centro Nacional de Hotelería, Turismo y Alimentos </w:t>
            </w:r>
          </w:p>
        </w:tc>
        <w:tc>
          <w:tcPr>
            <w:vAlign w:val="center"/>
          </w:tcPr>
          <w:p w:rsidR="00000000" w:rsidDel="00000000" w:rsidP="00000000" w:rsidRDefault="00000000" w:rsidRPr="00000000" w14:paraId="0000023A">
            <w:pPr>
              <w:spacing w:after="120" w:line="276" w:lineRule="auto"/>
              <w:rPr>
                <w:b w:val="0"/>
                <w:sz w:val="20"/>
                <w:szCs w:val="20"/>
              </w:rPr>
            </w:pPr>
            <w:r w:rsidDel="00000000" w:rsidR="00000000" w:rsidRPr="00000000">
              <w:rPr>
                <w:b w:val="0"/>
                <w:sz w:val="20"/>
                <w:szCs w:val="20"/>
                <w:rtl w:val="0"/>
              </w:rPr>
              <w:t xml:space="preserve">Julio 2021</w:t>
            </w:r>
          </w:p>
        </w:tc>
      </w:tr>
      <w:tr>
        <w:trPr>
          <w:cantSplit w:val="0"/>
          <w:trHeight w:val="340" w:hRule="atLeast"/>
          <w:tblHeader w:val="0"/>
        </w:trPr>
        <w:tc>
          <w:tcPr>
            <w:vMerge w:val="continue"/>
            <w:vAlign w:val="center"/>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vAlign w:val="center"/>
          </w:tcPr>
          <w:p w:rsidR="00000000" w:rsidDel="00000000" w:rsidP="00000000" w:rsidRDefault="00000000" w:rsidRPr="00000000" w14:paraId="0000023C">
            <w:pPr>
              <w:spacing w:after="120" w:line="276" w:lineRule="auto"/>
              <w:rPr>
                <w:b w:val="0"/>
                <w:sz w:val="20"/>
                <w:szCs w:val="20"/>
              </w:rPr>
            </w:pPr>
            <w:r w:rsidDel="00000000" w:rsidR="00000000" w:rsidRPr="00000000">
              <w:rPr>
                <w:b w:val="0"/>
                <w:sz w:val="20"/>
                <w:szCs w:val="20"/>
                <w:rtl w:val="0"/>
              </w:rPr>
              <w:t xml:space="preserve">Sandra Villamizar R.</w:t>
            </w:r>
          </w:p>
        </w:tc>
        <w:tc>
          <w:tcPr>
            <w:vAlign w:val="center"/>
          </w:tcPr>
          <w:p w:rsidR="00000000" w:rsidDel="00000000" w:rsidP="00000000" w:rsidRDefault="00000000" w:rsidRPr="00000000" w14:paraId="0000023D">
            <w:pPr>
              <w:spacing w:after="120" w:line="276" w:lineRule="auto"/>
              <w:rPr>
                <w:b w:val="0"/>
                <w:sz w:val="20"/>
                <w:szCs w:val="20"/>
              </w:rPr>
            </w:pPr>
            <w:r w:rsidDel="00000000" w:rsidR="00000000" w:rsidRPr="00000000">
              <w:rPr>
                <w:b w:val="0"/>
                <w:sz w:val="20"/>
                <w:szCs w:val="20"/>
                <w:rtl w:val="0"/>
              </w:rPr>
              <w:t xml:space="preserve">Profesional de diseño</w:t>
            </w:r>
          </w:p>
        </w:tc>
        <w:tc>
          <w:tcPr>
            <w:vAlign w:val="center"/>
          </w:tcPr>
          <w:p w:rsidR="00000000" w:rsidDel="00000000" w:rsidP="00000000" w:rsidRDefault="00000000" w:rsidRPr="00000000" w14:paraId="0000023E">
            <w:pPr>
              <w:spacing w:after="120" w:line="276" w:lineRule="auto"/>
              <w:rPr>
                <w:b w:val="0"/>
                <w:sz w:val="20"/>
                <w:szCs w:val="20"/>
              </w:rPr>
            </w:pPr>
            <w:r w:rsidDel="00000000" w:rsidR="00000000" w:rsidRPr="00000000">
              <w:rPr>
                <w:rtl w:val="0"/>
              </w:rPr>
            </w:r>
          </w:p>
        </w:tc>
        <w:tc>
          <w:tcPr>
            <w:vAlign w:val="center"/>
          </w:tcPr>
          <w:p w:rsidR="00000000" w:rsidDel="00000000" w:rsidP="00000000" w:rsidRDefault="00000000" w:rsidRPr="00000000" w14:paraId="0000023F">
            <w:pPr>
              <w:spacing w:after="120" w:line="276" w:lineRule="auto"/>
              <w:rPr>
                <w:b w:val="0"/>
                <w:sz w:val="20"/>
                <w:szCs w:val="20"/>
              </w:rPr>
            </w:pPr>
            <w:r w:rsidDel="00000000" w:rsidR="00000000" w:rsidRPr="00000000">
              <w:rPr>
                <w:b w:val="0"/>
                <w:sz w:val="20"/>
                <w:szCs w:val="20"/>
                <w:rtl w:val="0"/>
              </w:rPr>
              <w:t xml:space="preserve">Octubre 2021</w:t>
            </w:r>
          </w:p>
        </w:tc>
      </w:tr>
      <w:tr>
        <w:trPr>
          <w:cantSplit w:val="0"/>
          <w:trHeight w:val="340" w:hRule="atLeast"/>
          <w:tblHeader w:val="0"/>
        </w:trPr>
        <w:tc>
          <w:tcPr>
            <w:vMerge w:val="continue"/>
            <w:vAlign w:val="center"/>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vAlign w:val="center"/>
          </w:tcPr>
          <w:p w:rsidR="00000000" w:rsidDel="00000000" w:rsidP="00000000" w:rsidRDefault="00000000" w:rsidRPr="00000000" w14:paraId="00000241">
            <w:pPr>
              <w:spacing w:after="120" w:line="276" w:lineRule="auto"/>
              <w:rPr>
                <w:b w:val="0"/>
                <w:sz w:val="20"/>
                <w:szCs w:val="20"/>
              </w:rPr>
            </w:pPr>
            <w:r w:rsidDel="00000000" w:rsidR="00000000" w:rsidRPr="00000000">
              <w:rPr>
                <w:b w:val="0"/>
                <w:sz w:val="20"/>
                <w:szCs w:val="20"/>
                <w:rtl w:val="0"/>
              </w:rPr>
              <w:t xml:space="preserve">Fabián Leonardo Correa Díaz</w:t>
            </w:r>
          </w:p>
        </w:tc>
        <w:tc>
          <w:tcPr>
            <w:vAlign w:val="center"/>
          </w:tcPr>
          <w:p w:rsidR="00000000" w:rsidDel="00000000" w:rsidP="00000000" w:rsidRDefault="00000000" w:rsidRPr="00000000" w14:paraId="00000242">
            <w:pPr>
              <w:spacing w:after="120" w:line="276" w:lineRule="auto"/>
              <w:rPr>
                <w:b w:val="0"/>
                <w:sz w:val="20"/>
                <w:szCs w:val="20"/>
              </w:rPr>
            </w:pPr>
            <w:r w:rsidDel="00000000" w:rsidR="00000000" w:rsidRPr="00000000">
              <w:rPr>
                <w:b w:val="0"/>
                <w:sz w:val="20"/>
                <w:szCs w:val="20"/>
                <w:rtl w:val="0"/>
              </w:rPr>
              <w:t xml:space="preserve">Diseñador Instruccional</w:t>
            </w:r>
          </w:p>
        </w:tc>
        <w:tc>
          <w:tcPr>
            <w:vAlign w:val="center"/>
          </w:tcPr>
          <w:p w:rsidR="00000000" w:rsidDel="00000000" w:rsidP="00000000" w:rsidRDefault="00000000" w:rsidRPr="00000000" w14:paraId="00000243">
            <w:pPr>
              <w:spacing w:after="120" w:line="276" w:lineRule="auto"/>
              <w:rPr>
                <w:b w:val="0"/>
                <w:sz w:val="20"/>
                <w:szCs w:val="20"/>
              </w:rPr>
            </w:pPr>
            <w:r w:rsidDel="00000000" w:rsidR="00000000" w:rsidRPr="00000000">
              <w:rPr>
                <w:b w:val="0"/>
                <w:sz w:val="20"/>
                <w:szCs w:val="20"/>
                <w:rtl w:val="0"/>
              </w:rPr>
              <w:t xml:space="preserve">Regional Norte de Santander, Centro de la Industria, la Empresa y los Servicios - CIES</w:t>
            </w:r>
          </w:p>
        </w:tc>
        <w:tc>
          <w:tcPr>
            <w:vAlign w:val="center"/>
          </w:tcPr>
          <w:p w:rsidR="00000000" w:rsidDel="00000000" w:rsidP="00000000" w:rsidRDefault="00000000" w:rsidRPr="00000000" w14:paraId="00000244">
            <w:pPr>
              <w:spacing w:after="120" w:line="276" w:lineRule="auto"/>
              <w:rPr>
                <w:b w:val="0"/>
                <w:sz w:val="20"/>
                <w:szCs w:val="20"/>
              </w:rPr>
            </w:pPr>
            <w:r w:rsidDel="00000000" w:rsidR="00000000" w:rsidRPr="00000000">
              <w:rPr>
                <w:b w:val="0"/>
                <w:sz w:val="20"/>
                <w:szCs w:val="20"/>
                <w:rtl w:val="0"/>
              </w:rPr>
              <w:t xml:space="preserve">Febrero 2022</w:t>
            </w:r>
          </w:p>
        </w:tc>
      </w:tr>
      <w:tr>
        <w:trPr>
          <w:cantSplit w:val="0"/>
          <w:trHeight w:val="340" w:hRule="atLeast"/>
          <w:tblHeader w:val="0"/>
        </w:trPr>
        <w:tc>
          <w:tcPr>
            <w:vMerge w:val="continue"/>
            <w:vAlign w:val="center"/>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vAlign w:val="center"/>
          </w:tcPr>
          <w:p w:rsidR="00000000" w:rsidDel="00000000" w:rsidP="00000000" w:rsidRDefault="00000000" w:rsidRPr="00000000" w14:paraId="00000246">
            <w:pPr>
              <w:spacing w:after="120" w:lineRule="auto"/>
              <w:rPr>
                <w:b w:val="0"/>
                <w:sz w:val="20"/>
                <w:szCs w:val="20"/>
              </w:rPr>
            </w:pPr>
            <w:r w:rsidDel="00000000" w:rsidR="00000000" w:rsidRPr="00000000">
              <w:rPr>
                <w:b w:val="0"/>
                <w:color w:val="181818"/>
                <w:sz w:val="20"/>
                <w:szCs w:val="20"/>
                <w:rtl w:val="0"/>
              </w:rPr>
              <w:t xml:space="preserve">Ana Catalina Córdoba Sus</w:t>
            </w:r>
            <w:r w:rsidDel="00000000" w:rsidR="00000000" w:rsidRPr="00000000">
              <w:rPr>
                <w:rtl w:val="0"/>
              </w:rPr>
            </w:r>
          </w:p>
        </w:tc>
        <w:tc>
          <w:tcPr>
            <w:vAlign w:val="center"/>
          </w:tcPr>
          <w:p w:rsidR="00000000" w:rsidDel="00000000" w:rsidP="00000000" w:rsidRDefault="00000000" w:rsidRPr="00000000" w14:paraId="00000247">
            <w:pPr>
              <w:spacing w:after="120" w:lineRule="auto"/>
              <w:rPr>
                <w:b w:val="0"/>
                <w:sz w:val="20"/>
                <w:szCs w:val="20"/>
              </w:rPr>
            </w:pPr>
            <w:r w:rsidDel="00000000" w:rsidR="00000000" w:rsidRPr="00000000">
              <w:rPr>
                <w:b w:val="0"/>
                <w:color w:val="181818"/>
                <w:sz w:val="20"/>
                <w:szCs w:val="20"/>
                <w:rtl w:val="0"/>
              </w:rPr>
              <w:t xml:space="preserve">Metodóloga para la formación virtual</w:t>
            </w:r>
            <w:r w:rsidDel="00000000" w:rsidR="00000000" w:rsidRPr="00000000">
              <w:rPr>
                <w:rtl w:val="0"/>
              </w:rPr>
            </w:r>
          </w:p>
        </w:tc>
        <w:tc>
          <w:tcPr>
            <w:vAlign w:val="center"/>
          </w:tcPr>
          <w:p w:rsidR="00000000" w:rsidDel="00000000" w:rsidP="00000000" w:rsidRDefault="00000000" w:rsidRPr="00000000" w14:paraId="00000248">
            <w:pPr>
              <w:spacing w:after="120" w:lineRule="auto"/>
              <w:rPr>
                <w:b w:val="0"/>
                <w:sz w:val="20"/>
                <w:szCs w:val="20"/>
              </w:rPr>
            </w:pPr>
            <w:r w:rsidDel="00000000" w:rsidR="00000000" w:rsidRPr="00000000">
              <w:rPr>
                <w:b w:val="0"/>
                <w:color w:val="181818"/>
                <w:sz w:val="20"/>
                <w:szCs w:val="20"/>
                <w:rtl w:val="0"/>
              </w:rPr>
              <w:t xml:space="preserve">Regional Distrito Capital – Centro de Diseño y Metrología.</w:t>
            </w:r>
            <w:r w:rsidDel="00000000" w:rsidR="00000000" w:rsidRPr="00000000">
              <w:rPr>
                <w:rtl w:val="0"/>
              </w:rPr>
            </w:r>
          </w:p>
        </w:tc>
        <w:tc>
          <w:tcPr>
            <w:vAlign w:val="center"/>
          </w:tcPr>
          <w:p w:rsidR="00000000" w:rsidDel="00000000" w:rsidP="00000000" w:rsidRDefault="00000000" w:rsidRPr="00000000" w14:paraId="00000249">
            <w:pPr>
              <w:spacing w:after="120" w:lineRule="auto"/>
              <w:rPr>
                <w:b w:val="0"/>
                <w:sz w:val="20"/>
                <w:szCs w:val="20"/>
              </w:rPr>
            </w:pPr>
            <w:r w:rsidDel="00000000" w:rsidR="00000000" w:rsidRPr="00000000">
              <w:rPr>
                <w:b w:val="0"/>
                <w:color w:val="181818"/>
                <w:sz w:val="20"/>
                <w:szCs w:val="20"/>
                <w:rtl w:val="0"/>
              </w:rPr>
              <w:t xml:space="preserve">Febrero 2022</w:t>
            </w: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vAlign w:val="center"/>
          </w:tcPr>
          <w:p w:rsidR="00000000" w:rsidDel="00000000" w:rsidP="00000000" w:rsidRDefault="00000000" w:rsidRPr="00000000" w14:paraId="0000024B">
            <w:pPr>
              <w:spacing w:after="120" w:line="276" w:lineRule="auto"/>
              <w:rPr>
                <w:b w:val="0"/>
                <w:sz w:val="20"/>
                <w:szCs w:val="20"/>
              </w:rPr>
            </w:pPr>
            <w:r w:rsidDel="00000000" w:rsidR="00000000" w:rsidRPr="00000000">
              <w:rPr>
                <w:b w:val="0"/>
                <w:color w:val="181818"/>
                <w:sz w:val="20"/>
                <w:szCs w:val="20"/>
                <w:rtl w:val="0"/>
              </w:rPr>
              <w:t xml:space="preserve">Rafael Neftalí Lizcano Reyes</w:t>
            </w:r>
            <w:r w:rsidDel="00000000" w:rsidR="00000000" w:rsidRPr="00000000">
              <w:rPr>
                <w:rtl w:val="0"/>
              </w:rPr>
            </w:r>
          </w:p>
        </w:tc>
        <w:tc>
          <w:tcPr>
            <w:vAlign w:val="center"/>
          </w:tcPr>
          <w:p w:rsidR="00000000" w:rsidDel="00000000" w:rsidP="00000000" w:rsidRDefault="00000000" w:rsidRPr="00000000" w14:paraId="0000024C">
            <w:pPr>
              <w:spacing w:after="120" w:line="276" w:lineRule="auto"/>
              <w:rPr>
                <w:b w:val="0"/>
                <w:sz w:val="20"/>
                <w:szCs w:val="20"/>
              </w:rPr>
            </w:pPr>
            <w:r w:rsidDel="00000000" w:rsidR="00000000" w:rsidRPr="00000000">
              <w:rPr>
                <w:b w:val="0"/>
                <w:color w:val="181818"/>
                <w:sz w:val="20"/>
                <w:szCs w:val="20"/>
                <w:rtl w:val="0"/>
              </w:rPr>
              <w:t xml:space="preserve">Responsable Equipo  Desarrollo Curricular</w:t>
            </w:r>
            <w:r w:rsidDel="00000000" w:rsidR="00000000" w:rsidRPr="00000000">
              <w:rPr>
                <w:rtl w:val="0"/>
              </w:rPr>
            </w:r>
          </w:p>
        </w:tc>
        <w:tc>
          <w:tcPr>
            <w:vAlign w:val="center"/>
          </w:tcPr>
          <w:p w:rsidR="00000000" w:rsidDel="00000000" w:rsidP="00000000" w:rsidRDefault="00000000" w:rsidRPr="00000000" w14:paraId="0000024D">
            <w:pPr>
              <w:spacing w:after="120" w:line="276" w:lineRule="auto"/>
              <w:rPr>
                <w:b w:val="0"/>
                <w:sz w:val="20"/>
                <w:szCs w:val="20"/>
              </w:rPr>
            </w:pPr>
            <w:r w:rsidDel="00000000" w:rsidR="00000000" w:rsidRPr="00000000">
              <w:rPr>
                <w:b w:val="0"/>
                <w:color w:val="181818"/>
                <w:sz w:val="20"/>
                <w:szCs w:val="20"/>
                <w:rtl w:val="0"/>
              </w:rPr>
              <w:t xml:space="preserve">Regional Santander - Centro Industrial del Diseño y la Manufactura.</w:t>
            </w:r>
            <w:r w:rsidDel="00000000" w:rsidR="00000000" w:rsidRPr="00000000">
              <w:rPr>
                <w:rtl w:val="0"/>
              </w:rPr>
            </w:r>
          </w:p>
        </w:tc>
        <w:tc>
          <w:tcPr>
            <w:vAlign w:val="center"/>
          </w:tcPr>
          <w:p w:rsidR="00000000" w:rsidDel="00000000" w:rsidP="00000000" w:rsidRDefault="00000000" w:rsidRPr="00000000" w14:paraId="0000024E">
            <w:pPr>
              <w:spacing w:after="120" w:line="276" w:lineRule="auto"/>
              <w:rPr>
                <w:b w:val="0"/>
                <w:sz w:val="20"/>
                <w:szCs w:val="20"/>
              </w:rPr>
            </w:pPr>
            <w:r w:rsidDel="00000000" w:rsidR="00000000" w:rsidRPr="00000000">
              <w:rPr>
                <w:b w:val="0"/>
                <w:color w:val="181818"/>
                <w:sz w:val="20"/>
                <w:szCs w:val="20"/>
                <w:rtl w:val="0"/>
              </w:rPr>
              <w:t xml:space="preserve">Febrero 2022</w:t>
            </w: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vAlign w:val="center"/>
          </w:tcPr>
          <w:p w:rsidR="00000000" w:rsidDel="00000000" w:rsidP="00000000" w:rsidRDefault="00000000" w:rsidRPr="00000000" w14:paraId="00000250">
            <w:pPr>
              <w:spacing w:after="120" w:line="276" w:lineRule="auto"/>
              <w:rPr>
                <w:b w:val="0"/>
                <w:color w:val="181818"/>
                <w:sz w:val="20"/>
                <w:szCs w:val="20"/>
              </w:rPr>
            </w:pPr>
            <w:r w:rsidDel="00000000" w:rsidR="00000000" w:rsidRPr="00000000">
              <w:rPr>
                <w:b w:val="0"/>
                <w:color w:val="181818"/>
                <w:sz w:val="20"/>
                <w:szCs w:val="20"/>
                <w:rtl w:val="0"/>
              </w:rPr>
              <w:t xml:space="preserve">Sandra Patricia Hoyos Sepúlveda</w:t>
            </w:r>
          </w:p>
        </w:tc>
        <w:tc>
          <w:tcPr>
            <w:vAlign w:val="center"/>
          </w:tcPr>
          <w:p w:rsidR="00000000" w:rsidDel="00000000" w:rsidP="00000000" w:rsidRDefault="00000000" w:rsidRPr="00000000" w14:paraId="00000251">
            <w:pPr>
              <w:spacing w:after="120" w:line="276" w:lineRule="auto"/>
              <w:rPr>
                <w:b w:val="0"/>
                <w:color w:val="181818"/>
                <w:sz w:val="20"/>
                <w:szCs w:val="20"/>
              </w:rPr>
            </w:pPr>
            <w:r w:rsidDel="00000000" w:rsidR="00000000" w:rsidRPr="00000000">
              <w:rPr>
                <w:b w:val="0"/>
                <w:color w:val="181818"/>
                <w:sz w:val="20"/>
                <w:szCs w:val="20"/>
                <w:rtl w:val="0"/>
              </w:rPr>
              <w:t xml:space="preserve">Corrección de estilo</w:t>
            </w:r>
          </w:p>
        </w:tc>
        <w:tc>
          <w:tcPr>
            <w:vAlign w:val="center"/>
          </w:tcPr>
          <w:p w:rsidR="00000000" w:rsidDel="00000000" w:rsidP="00000000" w:rsidRDefault="00000000" w:rsidRPr="00000000" w14:paraId="00000252">
            <w:pPr>
              <w:spacing w:after="120" w:line="276" w:lineRule="auto"/>
              <w:rPr>
                <w:b w:val="0"/>
                <w:color w:val="181818"/>
                <w:sz w:val="20"/>
                <w:szCs w:val="20"/>
              </w:rPr>
            </w:pPr>
            <w:r w:rsidDel="00000000" w:rsidR="00000000" w:rsidRPr="00000000">
              <w:rPr>
                <w:b w:val="0"/>
                <w:color w:val="181818"/>
                <w:sz w:val="20"/>
                <w:szCs w:val="20"/>
                <w:rtl w:val="0"/>
              </w:rPr>
              <w:t xml:space="preserve">Regional Distrito Capital – Centro de Diseño y Metrología.</w:t>
            </w:r>
          </w:p>
        </w:tc>
        <w:tc>
          <w:tcPr>
            <w:vAlign w:val="center"/>
          </w:tcPr>
          <w:p w:rsidR="00000000" w:rsidDel="00000000" w:rsidP="00000000" w:rsidRDefault="00000000" w:rsidRPr="00000000" w14:paraId="00000253">
            <w:pPr>
              <w:spacing w:after="120" w:line="276" w:lineRule="auto"/>
              <w:rPr>
                <w:b w:val="0"/>
                <w:color w:val="181818"/>
                <w:sz w:val="20"/>
                <w:szCs w:val="20"/>
              </w:rPr>
            </w:pPr>
            <w:r w:rsidDel="00000000" w:rsidR="00000000" w:rsidRPr="00000000">
              <w:rPr>
                <w:b w:val="0"/>
                <w:color w:val="181818"/>
                <w:sz w:val="20"/>
                <w:szCs w:val="20"/>
                <w:rtl w:val="0"/>
              </w:rPr>
              <w:t xml:space="preserve">Marzo 2022</w:t>
            </w:r>
          </w:p>
        </w:tc>
      </w:tr>
    </w:tbl>
    <w:p w:rsidR="00000000" w:rsidDel="00000000" w:rsidP="00000000" w:rsidRDefault="00000000" w:rsidRPr="00000000" w14:paraId="00000254">
      <w:pPr>
        <w:spacing w:after="120" w:lineRule="auto"/>
        <w:rPr>
          <w:sz w:val="20"/>
          <w:szCs w:val="20"/>
        </w:rPr>
      </w:pPr>
      <w:r w:rsidDel="00000000" w:rsidR="00000000" w:rsidRPr="00000000">
        <w:rPr>
          <w:rtl w:val="0"/>
        </w:rPr>
      </w:r>
    </w:p>
    <w:p w:rsidR="00000000" w:rsidDel="00000000" w:rsidP="00000000" w:rsidRDefault="00000000" w:rsidRPr="00000000" w14:paraId="00000255">
      <w:pPr>
        <w:spacing w:after="120" w:lineRule="auto"/>
        <w:rPr>
          <w:sz w:val="20"/>
          <w:szCs w:val="20"/>
        </w:rPr>
      </w:pPr>
      <w:r w:rsidDel="00000000" w:rsidR="00000000" w:rsidRPr="00000000">
        <w:rPr>
          <w:rtl w:val="0"/>
        </w:rPr>
      </w:r>
    </w:p>
    <w:p w:rsidR="00000000" w:rsidDel="00000000" w:rsidP="00000000" w:rsidRDefault="00000000" w:rsidRPr="00000000" w14:paraId="00000256">
      <w:pPr>
        <w:numPr>
          <w:ilvl w:val="0"/>
          <w:numId w:val="1"/>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257">
      <w:pPr>
        <w:spacing w:after="120" w:lineRule="auto"/>
        <w:rPr>
          <w:sz w:val="20"/>
          <w:szCs w:val="20"/>
        </w:rPr>
      </w:pPr>
      <w:r w:rsidDel="00000000" w:rsidR="00000000" w:rsidRPr="00000000">
        <w:rPr>
          <w:rtl w:val="0"/>
        </w:rPr>
      </w:r>
    </w:p>
    <w:tbl>
      <w:tblPr>
        <w:tblStyle w:val="Table13"/>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258">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259">
            <w:pPr>
              <w:spacing w:after="120" w:line="276" w:lineRule="auto"/>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25A">
            <w:pPr>
              <w:spacing w:after="120" w:line="276" w:lineRule="auto"/>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25B">
            <w:pPr>
              <w:spacing w:after="120" w:line="276" w:lineRule="auto"/>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25C">
            <w:pPr>
              <w:spacing w:after="120" w:line="276" w:lineRule="auto"/>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25D">
            <w:pPr>
              <w:spacing w:after="120" w:line="276" w:lineRule="auto"/>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25E">
            <w:pPr>
              <w:spacing w:after="120" w:line="276" w:lineRule="auto"/>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25F">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260">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261">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262">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263">
            <w:pPr>
              <w:spacing w:after="120" w:line="276" w:lineRule="auto"/>
              <w:jc w:val="both"/>
              <w:rPr>
                <w:sz w:val="20"/>
                <w:szCs w:val="20"/>
              </w:rPr>
            </w:pPr>
            <w:r w:rsidDel="00000000" w:rsidR="00000000" w:rsidRPr="00000000">
              <w:rPr>
                <w:rtl w:val="0"/>
              </w:rPr>
            </w:r>
          </w:p>
        </w:tc>
      </w:tr>
    </w:tbl>
    <w:p w:rsidR="00000000" w:rsidDel="00000000" w:rsidP="00000000" w:rsidRDefault="00000000" w:rsidRPr="00000000" w14:paraId="00000264">
      <w:pPr>
        <w:spacing w:after="120" w:lineRule="auto"/>
        <w:rPr>
          <w:sz w:val="20"/>
          <w:szCs w:val="20"/>
        </w:rPr>
      </w:pPr>
      <w:r w:rsidDel="00000000" w:rsidR="00000000" w:rsidRPr="00000000">
        <w:rPr>
          <w:sz w:val="20"/>
          <w:szCs w:val="20"/>
          <w:rtl w:val="0"/>
        </w:rPr>
        <w:t xml:space="preserve"> </w:t>
      </w:r>
    </w:p>
    <w:sectPr>
      <w:headerReference r:id="rId78" w:type="default"/>
      <w:footerReference r:id="rId79"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abian" w:id="21" w:date="2022-02-12T17:00:00Z">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Adicionalmente se está generando toda una cultura hacia la formalización de uno de los sectores más importantes del país (el turismo), por su generación de empleos, divisas y beneficios para las comunidades.</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https://image.shutterstock.com/image-photo/tayrona-colombia-october-20-2017-600w-774424033.jpg</w:t>
      </w:r>
    </w:p>
  </w:comment>
  <w:comment w:author="Fabian" w:id="3" w:date="2022-02-11T14:23:00Z">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 con la siguiente info:</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 lo anterior se conjuga para que el destino se constituya en un “destino turístico” competitivo y sostenible.</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https://image.shutterstock.com/image-photo/panorama-small-island-resort-maldives-600w-551971837.jpg</w:t>
      </w:r>
    </w:p>
  </w:comment>
  <w:comment w:author="Fabian" w:id="39" w:date="2022-02-13T13:09:00Z">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Llamado a la acción.</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 generar un pdf de estudio para el aprendiz con el contenido del archivo (ppt):</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Anexo_3_Fragmentacion</w:t>
      </w:r>
    </w:p>
  </w:comment>
  <w:comment w:author="Fabian" w:id="36" w:date="2022-02-13T12:54:00Z">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 ajustar y dinamizar este esquema.</w:t>
      </w:r>
    </w:p>
  </w:comment>
  <w:comment w:author="Fabian" w:id="30" w:date="2022-02-12T18:39:00Z">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Cuadro de diálogo (tipo modal) con la siguiente información:</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Existen algunas definiciones y clases para describir la información, lo importante es que, a la hora de aplicar en un destino, lugar u objeto, se puedan identificar características que se aproximen a la realidad.</w:t>
      </w:r>
    </w:p>
  </w:comment>
  <w:comment w:author="Fabian" w:id="29" w:date="2022-02-12T18:36:00Z">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35" w:date="2022-02-13T12:52:00Z">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de texto color.</w:t>
      </w:r>
    </w:p>
  </w:comment>
  <w:comment w:author="Fabian" w:id="27" w:date="2022-02-12T21:22:00Z">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https://image.shutterstock.com/image-photo/wax-palm-trees-native-humid-600w-1184941378.jpg</w:t>
      </w:r>
    </w:p>
  </w:comment>
  <w:comment w:author="Fabian" w:id="14" w:date="2022-02-11T19:03:00Z">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10" w:date="2022-02-11T18:52:00Z">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https://image.shutterstock.com/image-photo/travel-venice-back-view-pretty-600w-1931717639.jpg</w:t>
      </w:r>
    </w:p>
  </w:comment>
  <w:comment w:author="Fabian" w:id="6" w:date="2022-02-11T16:52:00Z">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https://image.shutterstock.com/image-photo/travel-collage-famous-places-world-600w-1144071677.jpg</w:t>
      </w:r>
    </w:p>
  </w:comment>
  <w:comment w:author="Fabian" w:id="11" w:date="2022-02-11T18:55:00Z">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Cuadro de diálogo (tipo modal) con la siguiente info:</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Además, se genere conciencia en todos los actores de la cadena de valor turística.</w:t>
      </w:r>
    </w:p>
  </w:comment>
  <w:comment w:author="Fabian" w:id="5" w:date="2022-02-11T16:44:00Z">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 con la siguiente info:</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destino turístico está siempre condicionado por un entorno geográfico, al igual que factores políticos, administrativos, económicos, culturales, ambientales y sociales.</w:t>
      </w:r>
    </w:p>
  </w:comment>
  <w:comment w:author="Fabian" w:id="40" w:date="2022-02-13T13:15:00Z">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https://www.eldiario.com.co/wp-content/uploads/2021/02/Guia-de-Turismo.jpg</w:t>
      </w:r>
    </w:p>
  </w:comment>
  <w:comment w:author="Fabian" w:id="8" w:date="2022-02-11T18:35:00Z">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Dinamizar esta tabla, haciendo que, al clicar sobre cada concepto de la columna izquierda, se despliegue su respectiva definición de la columna derecha. (Uno a uno).</w:t>
      </w:r>
    </w:p>
  </w:comment>
  <w:comment w:author="Fabian" w:id="42" w:date="2022-02-13T13:46:00Z">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Finalmente, ayude a concretar el texto o las narraciones con preguntas como: ¿Qué pasó? ¿Dónde pasó? ¿Cuándo pasó? ¿Cómo pasó? ¿A quién le pasó?, agregue datos de cómo fue visual o auditivamente, vincule otros datos importantes y personas que se relacionen.  La innovación y la creatividad no tienen limite, úselas.</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https://image.shutterstock.com/image-photo/top-view-young-busy-worker-600w-562283584.jpg</w:t>
      </w:r>
    </w:p>
  </w:comment>
  <w:comment w:author="Fabian" w:id="19" w:date="2022-02-12T16:55:00Z">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cuadro color con separadores.</w:t>
      </w:r>
    </w:p>
  </w:comment>
  <w:comment w:author="Fabian" w:id="4" w:date="2022-02-11T14:54:00Z">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20" w:date="2022-02-12T16:56:00Z">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certificaciones de sostenibilidad en Colombia han permitido actualizar el Registro Nacional de Turismo. Los prestadores de servicios turísticos deben cumplir con los parámetros establecidos en cada norma, para garantizar un mejoramiento en el sector y permitir que un crecimiento positivo para el país.</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https://image.shutterstock.com/image-photo/chicamocha-canyon-colombia-may-8-600w-513538864.jpg</w:t>
      </w:r>
    </w:p>
  </w:comment>
  <w:comment w:author="Fabian" w:id="15" w:date="2022-02-11T19:07:00Z">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Llamado a la acción.</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 generar un pdf de estudio, para el aprendiz, con el contenido del archivo:</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Anexo_1_Sostenibilidad</w:t>
      </w:r>
    </w:p>
  </w:comment>
  <w:comment w:author="Fabian" w:id="26" w:date="2022-02-12T18:25:00Z">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 dinamizar esta tabla, haciendo que al clicar sobre los dones (conceptos de la columna izquierda), se despliegue la información respectiva de la columna derecha.</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(Uno a uno).</w:t>
      </w:r>
    </w:p>
  </w:comment>
  <w:comment w:author="Fabian" w:id="33" w:date="2022-02-13T12:44:00Z">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https://image.shutterstock.com/image-photo/dead-sea-isr-dec-14-600w-139480529.jpg</w:t>
      </w:r>
    </w:p>
  </w:comment>
  <w:comment w:author="Fabian" w:id="2" w:date="2022-02-11T14:22:00Z">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ordenado cuadro color.</w:t>
      </w:r>
    </w:p>
  </w:comment>
  <w:comment w:author="Fabian" w:id="25" w:date="2022-02-12T18:01:00Z">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https://image.shutterstock.com/image-photo/archeological-site-san-colombia-600w-1008888589.jpg</w:t>
      </w:r>
    </w:p>
  </w:comment>
  <w:comment w:author="Fabian" w:id="1" w:date="2022-02-11T14:20:00Z">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https://image.shutterstock.com/image-photo/family-hiking-on-vacationrelaxing-top-600w-1138103546.jpg</w:t>
      </w:r>
    </w:p>
  </w:comment>
  <w:comment w:author="ZULEIDY MARIA RUIZ TORRES" w:id="16" w:date="2022-08-24T01:39:17Z">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motion</w:t>
      </w:r>
    </w:p>
  </w:comment>
  <w:comment w:author="ZULEIDY MARIA RUIZ TORRES" w:id="0" w:date="2022-08-24T01:38:45Z">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spot</w:t>
      </w:r>
    </w:p>
  </w:comment>
  <w:comment w:author="ZULEIDY MARIA RUIZ TORRES" w:id="7" w:date="2022-08-24T01:39:02Z">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animación 2d</w:t>
      </w:r>
    </w:p>
  </w:comment>
  <w:comment w:author="Fabian" w:id="31" w:date="2022-02-12T18:42:00Z">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el recurso Acordeón.</w:t>
      </w:r>
    </w:p>
  </w:comment>
  <w:comment w:author="Fabian" w:id="41" w:date="2022-02-13T13:13:00Z">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de texto color.</w:t>
      </w:r>
    </w:p>
  </w:comment>
  <w:comment w:author="Fabian" w:id="37" w:date="2022-02-13T12:59:00Z">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fragmentación, según los ejemplos vistos, debería iniciar con la descripción del concepto principal, para luego ir enlazando con los conceptos o elementos complementarios, secundarios o desencadenantes. En otras palabras, es como pensar en las piezas de un rompecabezas que están separadas y luego se van uniendo para construir una sola imagen.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https://image.shutterstock.com/image-vector/paper-different-scraps-set-ripped-600w-1706419876.jpg</w:t>
      </w:r>
    </w:p>
  </w:comment>
  <w:comment w:author="Fabian" w:id="38" w:date="2022-02-13T13:04:00Z">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ordenado, cuadro color. Con separadores.</w:t>
      </w:r>
    </w:p>
  </w:comment>
  <w:comment w:author="Fabian" w:id="34" w:date="2022-02-13T12:48:00Z">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 ajustar y dinamizar este esquema.</w:t>
      </w:r>
    </w:p>
  </w:comment>
  <w:comment w:author="Fabian" w:id="18" w:date="2022-02-12T16:36:00Z">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de texto color.</w:t>
      </w:r>
    </w:p>
  </w:comment>
  <w:comment w:author="Fabian" w:id="23" w:date="2022-02-12T17:07:00Z">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Llamado a la acción.</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 generar un pdf de estudio, para el aprendiz, con el contenido del archivo:</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Anexo_2_CertificacionesInternacionales</w:t>
      </w:r>
    </w:p>
  </w:comment>
  <w:comment w:author="Fabian" w:id="9" w:date="2022-02-11T18:49:00Z">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cuadro color.</w:t>
      </w:r>
    </w:p>
  </w:comment>
  <w:comment w:author="Fabian" w:id="28" w:date="2022-02-12T18:35:00Z">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https://image.shutterstock.com/image-photo/four-tourists-got-lost-forest-600w-683552470.jpg</w:t>
      </w:r>
    </w:p>
  </w:comment>
  <w:comment w:author="Fabian" w:id="24" w:date="2022-02-12T17:19:00Z">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https://image.shutterstock.com/image-photo/colorful-colonial-architecture-mompox-colombia-600w-602732366.jpg</w:t>
      </w:r>
    </w:p>
  </w:comment>
  <w:comment w:author="Fabian" w:id="32" w:date="2022-02-13T12:30:00Z">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https://image.shutterstock.com/image-photo/valencia-spain-may-7-2018-600w-1598441224.jpg</w:t>
      </w:r>
    </w:p>
  </w:comment>
  <w:comment w:author="Fabian" w:id="13" w:date="2022-02-11T18:57:00Z">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Cuadro de diálogo con la siguiente info:</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concepto de desarrollo sostenible se originó en el año 1972, en una conferencia de las naciones unidas sobre el medio humano. Allí se hizo referencia por primera vez al deterioro ambiental del planeta, como consecuencia de las acciones de las personas.</w:t>
      </w:r>
    </w:p>
  </w:comment>
  <w:comment w:author="Fabian" w:id="22" w:date="2022-02-12T17:04:00Z">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cuadro color.</w:t>
      </w:r>
    </w:p>
  </w:comment>
  <w:comment w:author="Fabian" w:id="12" w:date="2022-02-11T18:56:00Z">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Cuadro de diálogo con la siguiente info:</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 conciencia generaría las condiciones sociales, económicas y culturales que permitan su desarrollo eficiente, en bien de las comunidades.</w:t>
      </w:r>
    </w:p>
  </w:comment>
  <w:comment w:author="Fabian" w:id="17" w:date="2022-02-12T16:35:00Z">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https://image.shutterstock.com/image-photo/waterfalls-forest-flowed-soft-white-600w-2038788971.jpg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7">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268">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A">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26B">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5">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35" name="image3.png"/>
          <a:graphic>
            <a:graphicData uri="http://schemas.openxmlformats.org/drawingml/2006/picture">
              <pic:pic>
                <pic:nvPicPr>
                  <pic:cNvPr id="0" name="image3.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266">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2"/>
      <w:numFmt w:val="decimal"/>
      <w:lvlText w:val="%1."/>
      <w:lvlJc w:val="left"/>
      <w:pPr>
        <w:ind w:left="720" w:hanging="360"/>
      </w:pPr>
      <w:rPr>
        <w:b w:val="1"/>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7">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image" Target="media/image20.jpg"/><Relationship Id="rId42" Type="http://schemas.openxmlformats.org/officeDocument/2006/relationships/image" Target="media/image5.png"/><Relationship Id="rId41" Type="http://schemas.openxmlformats.org/officeDocument/2006/relationships/image" Target="media/image10.png"/><Relationship Id="rId44" Type="http://schemas.openxmlformats.org/officeDocument/2006/relationships/image" Target="media/image23.jpg"/><Relationship Id="rId43" Type="http://schemas.openxmlformats.org/officeDocument/2006/relationships/image" Target="media/image11.png"/><Relationship Id="rId46" Type="http://schemas.openxmlformats.org/officeDocument/2006/relationships/image" Target="media/image22.jpg"/><Relationship Id="rId45"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2.png"/><Relationship Id="rId48" Type="http://schemas.openxmlformats.org/officeDocument/2006/relationships/image" Target="media/image7.png"/><Relationship Id="rId47" Type="http://schemas.openxmlformats.org/officeDocument/2006/relationships/image" Target="media/image9.png"/><Relationship Id="rId49" Type="http://schemas.openxmlformats.org/officeDocument/2006/relationships/image" Target="media/image49.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4.png"/><Relationship Id="rId8" Type="http://schemas.openxmlformats.org/officeDocument/2006/relationships/image" Target="media/image44.jpg"/><Relationship Id="rId73" Type="http://schemas.openxmlformats.org/officeDocument/2006/relationships/hyperlink" Target="https://www.mincit.gov.co/minturismo/calidad-y-desarrollo-sostenible/politicas-del-sector-turismo/politica-de-turismo-sostenible/documento-de-politica-politica-de-turismo-sostenib.aspx" TargetMode="External"/><Relationship Id="rId72" Type="http://schemas.openxmlformats.org/officeDocument/2006/relationships/hyperlink" Target="https://www.mincit.gov.co/CMSPages/GetFile.aspx?guid=cf570b29-7f96-40f2-8bb6-6f75c2653495" TargetMode="External"/><Relationship Id="rId31" Type="http://schemas.openxmlformats.org/officeDocument/2006/relationships/image" Target="media/image34.png"/><Relationship Id="rId75" Type="http://schemas.openxmlformats.org/officeDocument/2006/relationships/hyperlink" Target="https://www.unwto.org/es/desarrollo-sostenible" TargetMode="External"/><Relationship Id="rId30" Type="http://schemas.openxmlformats.org/officeDocument/2006/relationships/image" Target="media/image32.png"/><Relationship Id="rId74" Type="http://schemas.openxmlformats.org/officeDocument/2006/relationships/hyperlink" Target="https://www.miteco.gob.es/es/ceneam/grupos-de-trabajo-y-seminarios/interpretacion-del-patrimonio-natural-y-cultural/default.aspx" TargetMode="External"/><Relationship Id="rId33" Type="http://schemas.openxmlformats.org/officeDocument/2006/relationships/image" Target="media/image4.png"/><Relationship Id="rId77" Type="http://schemas.openxmlformats.org/officeDocument/2006/relationships/hyperlink" Target="http://www.mbrs.doe.gov.bz/dbdocs/tech/Interpretacion.pdf" TargetMode="External"/><Relationship Id="rId32" Type="http://schemas.openxmlformats.org/officeDocument/2006/relationships/image" Target="media/image48.png"/><Relationship Id="rId76" Type="http://schemas.openxmlformats.org/officeDocument/2006/relationships/hyperlink" Target="https://www.redalyc.org/articulo.oa?id=34202706" TargetMode="External"/><Relationship Id="rId35" Type="http://schemas.openxmlformats.org/officeDocument/2006/relationships/image" Target="media/image47.png"/><Relationship Id="rId79" Type="http://schemas.openxmlformats.org/officeDocument/2006/relationships/footer" Target="footer1.xml"/><Relationship Id="rId34" Type="http://schemas.openxmlformats.org/officeDocument/2006/relationships/image" Target="media/image43.jpg"/><Relationship Id="rId78" Type="http://schemas.openxmlformats.org/officeDocument/2006/relationships/header" Target="header1.xml"/><Relationship Id="rId71" Type="http://schemas.openxmlformats.org/officeDocument/2006/relationships/hyperlink" Target="https://fontur.com.co/es/glosario?q=es/glosario" TargetMode="External"/><Relationship Id="rId70" Type="http://schemas.openxmlformats.org/officeDocument/2006/relationships/hyperlink" Target="http://www.redeuroparc.org/actividades/carta-europea-turismo-sostenible" TargetMode="External"/><Relationship Id="rId37" Type="http://schemas.openxmlformats.org/officeDocument/2006/relationships/image" Target="media/image13.png"/><Relationship Id="rId36" Type="http://schemas.openxmlformats.org/officeDocument/2006/relationships/image" Target="media/image37.jpg"/><Relationship Id="rId39" Type="http://schemas.openxmlformats.org/officeDocument/2006/relationships/image" Target="media/image15.png"/><Relationship Id="rId38" Type="http://schemas.openxmlformats.org/officeDocument/2006/relationships/image" Target="media/image36.jpg"/><Relationship Id="rId62" Type="http://schemas.openxmlformats.org/officeDocument/2006/relationships/hyperlink" Target="https://elibro-net.bdigital.sena.edu.co/es/ereader/senavirtual/69371?page=1" TargetMode="External"/><Relationship Id="rId61" Type="http://schemas.openxmlformats.org/officeDocument/2006/relationships/hyperlink" Target="https://elibro-net.bdigital.sena.edu.co/es/ereader/senavirtual/69371?page=1" TargetMode="External"/><Relationship Id="rId20" Type="http://schemas.openxmlformats.org/officeDocument/2006/relationships/image" Target="media/image27.png"/><Relationship Id="rId64" Type="http://schemas.openxmlformats.org/officeDocument/2006/relationships/hyperlink" Target="https://elibro-net.bdigital.sena.edu.co/es/ereader/senavirtual/69536?page=1" TargetMode="External"/><Relationship Id="rId63" Type="http://schemas.openxmlformats.org/officeDocument/2006/relationships/hyperlink" Target="https://elibro-net.bdigital.sena.edu.co/es/ereader/senavirtual/69536?page=1" TargetMode="External"/><Relationship Id="rId22" Type="http://schemas.openxmlformats.org/officeDocument/2006/relationships/image" Target="media/image33.png"/><Relationship Id="rId66" Type="http://schemas.openxmlformats.org/officeDocument/2006/relationships/hyperlink" Target="https://leo.uniandes.edu.co/index.php/menu-escritura/sub-menuscritura/122-mas-alla-de-los-conectores-logicos-el-hilo-conductor" TargetMode="External"/><Relationship Id="rId21" Type="http://schemas.openxmlformats.org/officeDocument/2006/relationships/image" Target="media/image26.png"/><Relationship Id="rId65" Type="http://schemas.openxmlformats.org/officeDocument/2006/relationships/hyperlink" Target="https://leo.uniandes.edu.co/index.php/menu-escritura/sub-menuscritura/122-mas-alla-de-los-conectores-logicos-el-hilo-conductor" TargetMode="External"/><Relationship Id="rId24" Type="http://schemas.openxmlformats.org/officeDocument/2006/relationships/image" Target="media/image28.png"/><Relationship Id="rId68" Type="http://schemas.openxmlformats.org/officeDocument/2006/relationships/hyperlink" Target="https://es.slideshare.net/urania31k/3263484-manualdeinterpretacionambientalenareasprotegidasdelaregiondelsistemaarrecifalmesoamericano" TargetMode="External"/><Relationship Id="rId23" Type="http://schemas.openxmlformats.org/officeDocument/2006/relationships/image" Target="media/image40.png"/><Relationship Id="rId67" Type="http://schemas.openxmlformats.org/officeDocument/2006/relationships/hyperlink" Target="https://undocs.org/pdf?symbol=es/A/42/PV.42" TargetMode="External"/><Relationship Id="rId60" Type="http://schemas.openxmlformats.org/officeDocument/2006/relationships/hyperlink" Target="https://elibro-net.bdigital.sena.edu.co/es/ereader/senavirtual/36419?page=1" TargetMode="External"/><Relationship Id="rId26" Type="http://schemas.openxmlformats.org/officeDocument/2006/relationships/image" Target="media/image31.jpg"/><Relationship Id="rId25" Type="http://schemas.openxmlformats.org/officeDocument/2006/relationships/image" Target="media/image39.png"/><Relationship Id="rId69" Type="http://schemas.openxmlformats.org/officeDocument/2006/relationships/hyperlink" Target="http://www.ecominga.uqam.ca/PDF/BIBLIOGRAPHIE/GUIDE_LECTURE_1/CMMAD-Informe-Comision-Brundtland-sobre-Medio-Ambiente-Desarrollo.pdf" TargetMode="External"/><Relationship Id="rId28" Type="http://schemas.openxmlformats.org/officeDocument/2006/relationships/image" Target="media/image42.jpg"/><Relationship Id="rId27" Type="http://schemas.openxmlformats.org/officeDocument/2006/relationships/image" Target="media/image35.png"/><Relationship Id="rId29" Type="http://schemas.openxmlformats.org/officeDocument/2006/relationships/image" Target="media/image38.png"/><Relationship Id="rId51" Type="http://schemas.openxmlformats.org/officeDocument/2006/relationships/image" Target="media/image29.png"/><Relationship Id="rId50" Type="http://schemas.openxmlformats.org/officeDocument/2006/relationships/image" Target="media/image21.jpg"/><Relationship Id="rId53" Type="http://schemas.openxmlformats.org/officeDocument/2006/relationships/image" Target="media/image6.png"/><Relationship Id="rId52" Type="http://schemas.openxmlformats.org/officeDocument/2006/relationships/image" Target="media/image30.png"/><Relationship Id="rId11" Type="http://schemas.openxmlformats.org/officeDocument/2006/relationships/image" Target="media/image17.png"/><Relationship Id="rId55" Type="http://schemas.openxmlformats.org/officeDocument/2006/relationships/hyperlink" Target="https://elibro-net.bdigital.sena.edu.co/es/ereader/senavirtual/60064?page=1" TargetMode="External"/><Relationship Id="rId10" Type="http://schemas.openxmlformats.org/officeDocument/2006/relationships/image" Target="media/image46.jpg"/><Relationship Id="rId54" Type="http://schemas.openxmlformats.org/officeDocument/2006/relationships/image" Target="media/image41.png"/><Relationship Id="rId13" Type="http://schemas.openxmlformats.org/officeDocument/2006/relationships/image" Target="media/image19.png"/><Relationship Id="rId57" Type="http://schemas.openxmlformats.org/officeDocument/2006/relationships/hyperlink" Target="https://elibro-net.bdigital.sena.edu.co/es/ereader/senavirtual/78981?page=1" TargetMode="External"/><Relationship Id="rId12" Type="http://schemas.openxmlformats.org/officeDocument/2006/relationships/image" Target="media/image16.png"/><Relationship Id="rId56" Type="http://schemas.openxmlformats.org/officeDocument/2006/relationships/hyperlink" Target="https://elibro-net.bdigital.sena.edu.co/es/ereader/senavirtual/60064?page=1" TargetMode="External"/><Relationship Id="rId15" Type="http://schemas.openxmlformats.org/officeDocument/2006/relationships/image" Target="media/image45.jpg"/><Relationship Id="rId59" Type="http://schemas.openxmlformats.org/officeDocument/2006/relationships/hyperlink" Target="https://elibro-net.bdigital.sena.edu.co/es/ereader/senavirtual/36419?page=1" TargetMode="External"/><Relationship Id="rId14" Type="http://schemas.openxmlformats.org/officeDocument/2006/relationships/image" Target="media/image18.png"/><Relationship Id="rId58" Type="http://schemas.openxmlformats.org/officeDocument/2006/relationships/hyperlink" Target="https://elibro-net.bdigital.sena.edu.co/es/ereader/senavirtual/78981?page=1" TargetMode="External"/><Relationship Id="rId17" Type="http://schemas.openxmlformats.org/officeDocument/2006/relationships/image" Target="media/image2.jpg"/><Relationship Id="rId16" Type="http://schemas.openxmlformats.org/officeDocument/2006/relationships/image" Target="media/image25.png"/><Relationship Id="rId19" Type="http://schemas.openxmlformats.org/officeDocument/2006/relationships/image" Target="media/image24.png"/><Relationship Id="rId18"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